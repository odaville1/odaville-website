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2D638" w14:textId="77777777" w:rsidR="00611983" w:rsidRPr="00611983" w:rsidRDefault="00611983" w:rsidP="0061198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te-IN"/>
          <w14:ligatures w14:val="none"/>
        </w:rPr>
        <w:t>ODAVILLE WEBSITE AND ADMIN PANEL DOCUMENTATION</w:t>
      </w:r>
    </w:p>
    <w:p w14:paraId="29F10327" w14:textId="77777777" w:rsidR="00611983" w:rsidRPr="00611983" w:rsidRDefault="00611983" w:rsidP="006119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  <w:t>Table of Contents</w:t>
      </w:r>
    </w:p>
    <w:p w14:paraId="1E12BCB9" w14:textId="77777777" w:rsidR="00611983" w:rsidRPr="00611983" w:rsidRDefault="00000000" w:rsidP="006119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te-IN"/>
          <w14:ligatures w14:val="none"/>
        </w:rPr>
      </w:pPr>
      <w:hyperlink w:anchor="project-overview" w:history="1">
        <w:r w:rsidR="00611983" w:rsidRPr="00611983">
          <w:rPr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single"/>
            <w:lang w:eastAsia="en-IN" w:bidi="te-IN"/>
            <w14:ligatures w14:val="none"/>
          </w:rPr>
          <w:t>Project Overview</w:t>
        </w:r>
      </w:hyperlink>
    </w:p>
    <w:p w14:paraId="4FDEB89B" w14:textId="77777777" w:rsidR="00611983" w:rsidRPr="00611983" w:rsidRDefault="00000000" w:rsidP="006119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te-IN"/>
          <w14:ligatures w14:val="none"/>
        </w:rPr>
      </w:pPr>
      <w:hyperlink w:anchor="access-credentials" w:history="1">
        <w:r w:rsidR="00611983" w:rsidRPr="00611983">
          <w:rPr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single"/>
            <w:lang w:eastAsia="en-IN" w:bidi="te-IN"/>
            <w14:ligatures w14:val="none"/>
          </w:rPr>
          <w:t>Access Credentials</w:t>
        </w:r>
      </w:hyperlink>
    </w:p>
    <w:p w14:paraId="2E5D0360" w14:textId="77777777" w:rsidR="00611983" w:rsidRPr="00611983" w:rsidRDefault="00000000" w:rsidP="006119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te-IN"/>
          <w14:ligatures w14:val="none"/>
        </w:rPr>
      </w:pPr>
      <w:hyperlink w:anchor="system-architecture" w:history="1">
        <w:r w:rsidR="00611983" w:rsidRPr="00611983">
          <w:rPr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single"/>
            <w:lang w:eastAsia="en-IN" w:bidi="te-IN"/>
            <w14:ligatures w14:val="none"/>
          </w:rPr>
          <w:t>System Architecture</w:t>
        </w:r>
      </w:hyperlink>
    </w:p>
    <w:p w14:paraId="41575763" w14:textId="77777777" w:rsidR="00611983" w:rsidRPr="00611983" w:rsidRDefault="00000000" w:rsidP="006119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te-IN"/>
          <w14:ligatures w14:val="none"/>
        </w:rPr>
      </w:pPr>
      <w:hyperlink w:anchor="repository-structure" w:history="1">
        <w:r w:rsidR="00611983" w:rsidRPr="00611983">
          <w:rPr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single"/>
            <w:lang w:eastAsia="en-IN" w:bidi="te-IN"/>
            <w14:ligatures w14:val="none"/>
          </w:rPr>
          <w:t>Repository Structure</w:t>
        </w:r>
      </w:hyperlink>
    </w:p>
    <w:p w14:paraId="4EC03ED1" w14:textId="77777777" w:rsidR="00611983" w:rsidRPr="00611983" w:rsidRDefault="00000000" w:rsidP="006119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te-IN"/>
          <w14:ligatures w14:val="none"/>
        </w:rPr>
      </w:pPr>
      <w:hyperlink w:anchor="deployment-process" w:history="1">
        <w:r w:rsidR="00611983" w:rsidRPr="00611983">
          <w:rPr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single"/>
            <w:lang w:eastAsia="en-IN" w:bidi="te-IN"/>
            <w14:ligatures w14:val="none"/>
          </w:rPr>
          <w:t>Deployment Process</w:t>
        </w:r>
      </w:hyperlink>
    </w:p>
    <w:p w14:paraId="4036A733" w14:textId="77777777" w:rsidR="00611983" w:rsidRPr="00611983" w:rsidRDefault="00000000" w:rsidP="006119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te-IN"/>
          <w14:ligatures w14:val="none"/>
        </w:rPr>
      </w:pPr>
      <w:hyperlink w:anchor="development-workflow" w:history="1">
        <w:r w:rsidR="00611983" w:rsidRPr="00611983">
          <w:rPr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single"/>
            <w:lang w:eastAsia="en-IN" w:bidi="te-IN"/>
            <w14:ligatures w14:val="none"/>
          </w:rPr>
          <w:t>Development Workflow</w:t>
        </w:r>
      </w:hyperlink>
    </w:p>
    <w:p w14:paraId="0BB9301D" w14:textId="77777777" w:rsidR="00611983" w:rsidRPr="00611983" w:rsidRDefault="00000000" w:rsidP="006119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te-IN"/>
          <w14:ligatures w14:val="none"/>
        </w:rPr>
      </w:pPr>
      <w:hyperlink w:anchor="content-management-system" w:history="1">
        <w:r w:rsidR="00611983" w:rsidRPr="00611983">
          <w:rPr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single"/>
            <w:lang w:eastAsia="en-IN" w:bidi="te-IN"/>
            <w14:ligatures w14:val="none"/>
          </w:rPr>
          <w:t>Content Management System</w:t>
        </w:r>
      </w:hyperlink>
    </w:p>
    <w:p w14:paraId="5A77812E" w14:textId="77777777" w:rsidR="00611983" w:rsidRPr="00611983" w:rsidRDefault="00000000" w:rsidP="006119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te-IN"/>
          <w14:ligatures w14:val="none"/>
        </w:rPr>
      </w:pPr>
      <w:hyperlink w:anchor="technical-implementation-details" w:history="1">
        <w:r w:rsidR="00611983" w:rsidRPr="00611983">
          <w:rPr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single"/>
            <w:lang w:eastAsia="en-IN" w:bidi="te-IN"/>
            <w14:ligatures w14:val="none"/>
          </w:rPr>
          <w:t>Technical Implementation Details</w:t>
        </w:r>
      </w:hyperlink>
    </w:p>
    <w:p w14:paraId="35A3A7D7" w14:textId="77777777" w:rsidR="00611983" w:rsidRPr="00611983" w:rsidRDefault="00000000" w:rsidP="006119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te-IN"/>
          <w14:ligatures w14:val="none"/>
        </w:rPr>
      </w:pPr>
      <w:hyperlink w:anchor="troubleshooting-guide" w:history="1">
        <w:r w:rsidR="00611983" w:rsidRPr="00611983">
          <w:rPr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single"/>
            <w:lang w:eastAsia="en-IN" w:bidi="te-IN"/>
            <w14:ligatures w14:val="none"/>
          </w:rPr>
          <w:t>Troubleshooting Guide</w:t>
        </w:r>
      </w:hyperlink>
    </w:p>
    <w:p w14:paraId="626AACAF" w14:textId="77777777" w:rsidR="00611983" w:rsidRPr="00611983" w:rsidRDefault="00000000" w:rsidP="006119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te-IN"/>
          <w14:ligatures w14:val="none"/>
        </w:rPr>
      </w:pPr>
      <w:hyperlink w:anchor="future-enhancements" w:history="1">
        <w:r w:rsidR="00611983" w:rsidRPr="00611983">
          <w:rPr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single"/>
            <w:lang w:eastAsia="en-IN" w:bidi="te-IN"/>
            <w14:ligatures w14:val="none"/>
          </w:rPr>
          <w:t>Future Enhancements</w:t>
        </w:r>
      </w:hyperlink>
    </w:p>
    <w:p w14:paraId="316F9DA7" w14:textId="77777777" w:rsidR="00611983" w:rsidRPr="00611983" w:rsidRDefault="00000000" w:rsidP="006119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te-IN"/>
          <w14:ligatures w14:val="none"/>
        </w:rPr>
      </w:pPr>
      <w:hyperlink w:anchor="maintenance-procedures" w:history="1">
        <w:r w:rsidR="00611983" w:rsidRPr="00611983">
          <w:rPr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single"/>
            <w:lang w:eastAsia="en-IN" w:bidi="te-IN"/>
            <w14:ligatures w14:val="none"/>
          </w:rPr>
          <w:t>Maintenance Procedures</w:t>
        </w:r>
      </w:hyperlink>
    </w:p>
    <w:p w14:paraId="21FFCE9C" w14:textId="77777777" w:rsidR="00611983" w:rsidRPr="00611983" w:rsidRDefault="00000000" w:rsidP="006119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te-IN"/>
          <w14:ligatures w14:val="none"/>
        </w:rPr>
      </w:pPr>
      <w:hyperlink w:anchor="appendix-api-reference" w:history="1">
        <w:r w:rsidR="00611983" w:rsidRPr="00611983">
          <w:rPr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u w:val="single"/>
            <w:lang w:eastAsia="en-IN" w:bidi="te-IN"/>
            <w14:ligatures w14:val="none"/>
          </w:rPr>
          <w:t>Appendix: API Reference</w:t>
        </w:r>
      </w:hyperlink>
    </w:p>
    <w:p w14:paraId="6DA60053" w14:textId="77777777" w:rsidR="00611983" w:rsidRPr="00611983" w:rsidRDefault="00000000" w:rsidP="00611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 w14:anchorId="6FDE765D">
          <v:rect id="_x0000_i1025" style="width:0;height:1.5pt" o:hralign="center" o:hrstd="t" o:hr="t" fillcolor="#a0a0a0" stroked="f"/>
        </w:pict>
      </w:r>
    </w:p>
    <w:p w14:paraId="14675F33" w14:textId="77777777" w:rsidR="00611983" w:rsidRPr="00611983" w:rsidRDefault="00611983" w:rsidP="006119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  <w:t>1. Project Overview</w:t>
      </w:r>
    </w:p>
    <w:p w14:paraId="5CBBE27F" w14:textId="77777777" w:rsidR="00611983" w:rsidRPr="00611983" w:rsidRDefault="00611983" w:rsidP="00611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The Odaville platform consists of two main components:</w:t>
      </w:r>
    </w:p>
    <w:p w14:paraId="2EECFA1B" w14:textId="77777777" w:rsidR="00611983" w:rsidRPr="00611983" w:rsidRDefault="00611983" w:rsidP="00611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Main Website</w:t>
      </w: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 A public-facing website showcasing Odaville's architectural products including windows, doors, and other architectural elements. The website features a responsive design and content managed through a custom CMS.</w:t>
      </w:r>
    </w:p>
    <w:p w14:paraId="54439AB9" w14:textId="77777777" w:rsidR="00611983" w:rsidRPr="00611983" w:rsidRDefault="00611983" w:rsidP="00611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Admin Panel</w:t>
      </w: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 A secure administration interface for content management including gallery items, blog posts, and product listings.</w:t>
      </w:r>
    </w:p>
    <w:p w14:paraId="40939EE6" w14:textId="77777777" w:rsidR="00611983" w:rsidRPr="00611983" w:rsidRDefault="00611983" w:rsidP="006119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Key Features</w:t>
      </w:r>
    </w:p>
    <w:p w14:paraId="7A43A269" w14:textId="77777777" w:rsidR="00611983" w:rsidRPr="00611983" w:rsidRDefault="00611983" w:rsidP="006119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Responsive frontend design</w:t>
      </w:r>
    </w:p>
    <w:p w14:paraId="0FBA9394" w14:textId="77777777" w:rsidR="00611983" w:rsidRPr="00611983" w:rsidRDefault="00611983" w:rsidP="006119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Content management system</w:t>
      </w:r>
    </w:p>
    <w:p w14:paraId="03BC4AF1" w14:textId="77777777" w:rsidR="00611983" w:rsidRPr="00611983" w:rsidRDefault="00611983" w:rsidP="006119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Image upload and management</w:t>
      </w:r>
    </w:p>
    <w:p w14:paraId="6993BF8A" w14:textId="77777777" w:rsidR="00611983" w:rsidRPr="00611983" w:rsidRDefault="00611983" w:rsidP="006119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Blog post creation and editing</w:t>
      </w:r>
    </w:p>
    <w:p w14:paraId="6427EF9E" w14:textId="77777777" w:rsidR="00611983" w:rsidRPr="00611983" w:rsidRDefault="00611983" w:rsidP="006119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Product catalog management</w:t>
      </w:r>
    </w:p>
    <w:p w14:paraId="6B205C1C" w14:textId="77777777" w:rsidR="00611983" w:rsidRPr="00611983" w:rsidRDefault="00611983" w:rsidP="006119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Gallery management</w:t>
      </w:r>
    </w:p>
    <w:p w14:paraId="537A8499" w14:textId="77777777" w:rsidR="00611983" w:rsidRPr="00611983" w:rsidRDefault="00611983" w:rsidP="006119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Technologies Used</w:t>
      </w:r>
    </w:p>
    <w:p w14:paraId="1E3DC71D" w14:textId="77777777" w:rsidR="00611983" w:rsidRPr="00611983" w:rsidRDefault="00611983" w:rsidP="006119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Frontend</w:t>
      </w: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 HTML5, CSS3, JavaScript</w:t>
      </w:r>
    </w:p>
    <w:p w14:paraId="430C5BBB" w14:textId="77777777" w:rsidR="00611983" w:rsidRPr="00611983" w:rsidRDefault="00611983" w:rsidP="006119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Backend</w:t>
      </w: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 Node.js, Serverless Functions</w:t>
      </w:r>
    </w:p>
    <w:p w14:paraId="4C27F79D" w14:textId="77777777" w:rsidR="00611983" w:rsidRPr="00611983" w:rsidRDefault="00611983" w:rsidP="006119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Database</w:t>
      </w: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 MongoDB</w:t>
      </w:r>
    </w:p>
    <w:p w14:paraId="34532458" w14:textId="77777777" w:rsidR="00611983" w:rsidRPr="00611983" w:rsidRDefault="00611983" w:rsidP="006119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Storage</w:t>
      </w: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 AWS S3</w:t>
      </w:r>
    </w:p>
    <w:p w14:paraId="74A6036E" w14:textId="77777777" w:rsidR="00611983" w:rsidRPr="00611983" w:rsidRDefault="00611983" w:rsidP="006119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Deployment</w:t>
      </w: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 Vercel</w:t>
      </w:r>
    </w:p>
    <w:p w14:paraId="1FDE8D65" w14:textId="77777777" w:rsidR="00611983" w:rsidRPr="00611983" w:rsidRDefault="00611983" w:rsidP="006119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lastRenderedPageBreak/>
        <w:t>Version Control</w:t>
      </w: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 Git/GitHub</w:t>
      </w:r>
    </w:p>
    <w:p w14:paraId="37E32E0A" w14:textId="77777777" w:rsidR="00611983" w:rsidRPr="00611983" w:rsidRDefault="00000000" w:rsidP="00611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 w14:anchorId="446FC991">
          <v:rect id="_x0000_i1026" style="width:0;height:1.5pt" o:hralign="center" o:hrstd="t" o:hr="t" fillcolor="#a0a0a0" stroked="f"/>
        </w:pict>
      </w:r>
    </w:p>
    <w:p w14:paraId="216A0103" w14:textId="77777777" w:rsidR="00611983" w:rsidRPr="00611983" w:rsidRDefault="00611983" w:rsidP="006119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  <w:t>2. Access Credentials</w:t>
      </w:r>
    </w:p>
    <w:p w14:paraId="7AB59F96" w14:textId="77777777" w:rsidR="00611983" w:rsidRPr="00611983" w:rsidRDefault="00611983" w:rsidP="006119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Application Access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1983" w14:paraId="6F633E19" w14:textId="77777777" w:rsidTr="00611983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47"/>
              <w:gridCol w:w="2592"/>
              <w:gridCol w:w="2423"/>
              <w:gridCol w:w="2438"/>
            </w:tblGrid>
            <w:tr w:rsidR="00611983" w:rsidRPr="00611983" w14:paraId="52D4EC98" w14:textId="77777777" w:rsidTr="00A40D1B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ECDB1E" w14:textId="77777777" w:rsidR="00611983" w:rsidRPr="00611983" w:rsidRDefault="00611983" w:rsidP="00A40D1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 w:bidi="te-IN"/>
                      <w14:ligatures w14:val="none"/>
                    </w:rPr>
                  </w:pPr>
                  <w:r w:rsidRPr="0061198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 w:bidi="te-IN"/>
                      <w14:ligatures w14:val="none"/>
                    </w:rPr>
                    <w:t>System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9EBF34" w14:textId="77777777" w:rsidR="00611983" w:rsidRPr="00611983" w:rsidRDefault="00611983" w:rsidP="00A40D1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 w:bidi="te-IN"/>
                      <w14:ligatures w14:val="none"/>
                    </w:rPr>
                  </w:pPr>
                  <w:r w:rsidRPr="0061198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 w:bidi="te-IN"/>
                      <w14:ligatures w14:val="none"/>
                    </w:rPr>
                    <w:t>URL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19F54C" w14:textId="77777777" w:rsidR="00611983" w:rsidRPr="00611983" w:rsidRDefault="00611983" w:rsidP="00A40D1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 w:bidi="te-IN"/>
                      <w14:ligatures w14:val="none"/>
                    </w:rPr>
                  </w:pPr>
                  <w:r w:rsidRPr="0061198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 w:bidi="te-IN"/>
                      <w14:ligatures w14:val="none"/>
                    </w:rPr>
                    <w:t>Username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E4426B" w14:textId="77777777" w:rsidR="00611983" w:rsidRPr="00611983" w:rsidRDefault="00611983" w:rsidP="00A40D1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 w:bidi="te-IN"/>
                      <w14:ligatures w14:val="none"/>
                    </w:rPr>
                  </w:pPr>
                  <w:r w:rsidRPr="0061198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 w:bidi="te-IN"/>
                      <w14:ligatures w14:val="none"/>
                    </w:rPr>
                    <w:t>Password</w:t>
                  </w:r>
                </w:p>
              </w:tc>
            </w:tr>
            <w:tr w:rsidR="00611983" w:rsidRPr="00611983" w14:paraId="0CE559BE" w14:textId="77777777" w:rsidTr="00A40D1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85685F" w14:textId="77777777" w:rsidR="00611983" w:rsidRPr="00611983" w:rsidRDefault="00611983" w:rsidP="00A40D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 w:bidi="te-IN"/>
                      <w14:ligatures w14:val="none"/>
                    </w:rPr>
                  </w:pPr>
                  <w:r w:rsidRPr="0061198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 w:bidi="te-IN"/>
                      <w14:ligatures w14:val="none"/>
                    </w:rPr>
                    <w:t>Main Website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01E699" w14:textId="77777777" w:rsidR="00611983" w:rsidRPr="00611983" w:rsidRDefault="00000000" w:rsidP="00A40D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 w:bidi="te-IN"/>
                      <w14:ligatures w14:val="none"/>
                    </w:rPr>
                  </w:pPr>
                  <w:hyperlink r:id="rId5" w:history="1">
                    <w:r w:rsidR="00611983" w:rsidRPr="0061198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IN" w:bidi="te-IN"/>
                        <w14:ligatures w14:val="none"/>
                      </w:rPr>
                      <w:t>https://www.odaville.com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F82624" w14:textId="77777777" w:rsidR="00611983" w:rsidRPr="00611983" w:rsidRDefault="00611983" w:rsidP="00A40D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 w:bidi="te-IN"/>
                      <w14:ligatures w14:val="none"/>
                    </w:rPr>
                  </w:pPr>
                  <w:r w:rsidRPr="0061198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 w:bidi="te-IN"/>
                      <w14:ligatures w14:val="none"/>
                    </w:rPr>
                    <w:t>N/A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DC1382" w14:textId="77777777" w:rsidR="00611983" w:rsidRPr="00611983" w:rsidRDefault="00611983" w:rsidP="00A40D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 w:bidi="te-IN"/>
                      <w14:ligatures w14:val="none"/>
                    </w:rPr>
                  </w:pPr>
                  <w:r w:rsidRPr="0061198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 w:bidi="te-IN"/>
                      <w14:ligatures w14:val="none"/>
                    </w:rPr>
                    <w:t>N/A</w:t>
                  </w:r>
                </w:p>
              </w:tc>
            </w:tr>
            <w:tr w:rsidR="00611983" w:rsidRPr="00611983" w14:paraId="486E8BB1" w14:textId="77777777" w:rsidTr="00A40D1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B076A2" w14:textId="77777777" w:rsidR="00611983" w:rsidRPr="00611983" w:rsidRDefault="00611983" w:rsidP="00A40D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 w:bidi="te-IN"/>
                      <w14:ligatures w14:val="none"/>
                    </w:rPr>
                  </w:pPr>
                  <w:r w:rsidRPr="0061198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 w:bidi="te-IN"/>
                      <w14:ligatures w14:val="none"/>
                    </w:rPr>
                    <w:t>Admin Panel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C40FEC" w14:textId="77777777" w:rsidR="00611983" w:rsidRPr="00611983" w:rsidRDefault="00000000" w:rsidP="00A40D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 w:bidi="te-IN"/>
                      <w14:ligatures w14:val="none"/>
                    </w:rPr>
                  </w:pPr>
                  <w:hyperlink r:id="rId6" w:history="1">
                    <w:r w:rsidR="00611983" w:rsidRPr="0061198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IN" w:bidi="te-IN"/>
                        <w14:ligatures w14:val="none"/>
                      </w:rPr>
                      <w:t>https://admin.odaville.com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A3C03B" w14:textId="77777777" w:rsidR="00611983" w:rsidRPr="00611983" w:rsidRDefault="00611983" w:rsidP="00A40D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 w:bidi="te-IN"/>
                      <w14:ligatures w14:val="none"/>
                    </w:rPr>
                  </w:pPr>
                  <w:r w:rsidRPr="00611983">
                    <w:rPr>
                      <w:rFonts w:ascii="Courier New" w:eastAsia="Times New Roman" w:hAnsi="Courier New" w:cs="Courier New"/>
                      <w:kern w:val="0"/>
                      <w:sz w:val="20"/>
                      <w:szCs w:val="20"/>
                      <w:lang w:eastAsia="en-IN" w:bidi="te-IN"/>
                      <w14:ligatures w14:val="none"/>
                    </w:rPr>
                    <w:t>[ADMIN_USERNAME]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1255B3" w14:textId="77777777" w:rsidR="00611983" w:rsidRPr="00611983" w:rsidRDefault="00611983" w:rsidP="00A40D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 w:bidi="te-IN"/>
                      <w14:ligatures w14:val="none"/>
                    </w:rPr>
                  </w:pPr>
                  <w:r w:rsidRPr="00611983">
                    <w:rPr>
                      <w:rFonts w:ascii="Courier New" w:eastAsia="Times New Roman" w:hAnsi="Courier New" w:cs="Courier New"/>
                      <w:kern w:val="0"/>
                      <w:sz w:val="20"/>
                      <w:szCs w:val="20"/>
                      <w:lang w:eastAsia="en-IN" w:bidi="te-IN"/>
                      <w14:ligatures w14:val="none"/>
                    </w:rPr>
                    <w:t>[ADMIN_PASSWORD]</w:t>
                  </w:r>
                </w:p>
              </w:tc>
            </w:tr>
            <w:tr w:rsidR="00611983" w:rsidRPr="00611983" w14:paraId="3332BF3E" w14:textId="77777777" w:rsidTr="00A40D1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F1F312" w14:textId="77777777" w:rsidR="00611983" w:rsidRPr="00611983" w:rsidRDefault="00611983" w:rsidP="00A40D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 w:bidi="te-IN"/>
                      <w14:ligatures w14:val="none"/>
                    </w:rPr>
                  </w:pPr>
                  <w:r w:rsidRPr="0061198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 w:bidi="te-IN"/>
                      <w14:ligatures w14:val="none"/>
                    </w:rPr>
                    <w:t>Development Site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06D75A" w14:textId="77777777" w:rsidR="00611983" w:rsidRPr="00611983" w:rsidRDefault="00000000" w:rsidP="00A40D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 w:bidi="te-IN"/>
                      <w14:ligatures w14:val="none"/>
                    </w:rPr>
                  </w:pPr>
                  <w:hyperlink r:id="rId7" w:history="1">
                    <w:r w:rsidR="00611983" w:rsidRPr="0061198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IN" w:bidi="te-IN"/>
                        <w14:ligatures w14:val="none"/>
                      </w:rPr>
                      <w:t>https://odaville-dev.vercel.app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805B0F" w14:textId="77777777" w:rsidR="00611983" w:rsidRPr="00611983" w:rsidRDefault="00611983" w:rsidP="00A40D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 w:bidi="te-IN"/>
                      <w14:ligatures w14:val="none"/>
                    </w:rPr>
                  </w:pPr>
                  <w:r w:rsidRPr="0061198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 w:bidi="te-IN"/>
                      <w14:ligatures w14:val="none"/>
                    </w:rPr>
                    <w:t>N/A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320D3C" w14:textId="77777777" w:rsidR="00611983" w:rsidRPr="00611983" w:rsidRDefault="00611983" w:rsidP="00A40D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 w:bidi="te-IN"/>
                      <w14:ligatures w14:val="none"/>
                    </w:rPr>
                  </w:pPr>
                  <w:r w:rsidRPr="0061198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 w:bidi="te-IN"/>
                      <w14:ligatures w14:val="none"/>
                    </w:rPr>
                    <w:t>N/A</w:t>
                  </w:r>
                </w:p>
              </w:tc>
            </w:tr>
            <w:tr w:rsidR="00611983" w:rsidRPr="00611983" w14:paraId="0644F716" w14:textId="77777777" w:rsidTr="00A40D1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DF7E85" w14:textId="77777777" w:rsidR="00611983" w:rsidRPr="00611983" w:rsidRDefault="00611983" w:rsidP="00A40D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 w:bidi="te-IN"/>
                      <w14:ligatures w14:val="none"/>
                    </w:rPr>
                  </w:pPr>
                  <w:r w:rsidRPr="0061198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 w:bidi="te-IN"/>
                      <w14:ligatures w14:val="none"/>
                    </w:rPr>
                    <w:t>Development Admin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059BB7" w14:textId="77777777" w:rsidR="00611983" w:rsidRPr="00611983" w:rsidRDefault="00000000" w:rsidP="00A40D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 w:bidi="te-IN"/>
                      <w14:ligatures w14:val="none"/>
                    </w:rPr>
                  </w:pPr>
                  <w:hyperlink r:id="rId8" w:history="1">
                    <w:r w:rsidR="00611983" w:rsidRPr="00611983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IN" w:bidi="te-IN"/>
                        <w14:ligatures w14:val="none"/>
                      </w:rPr>
                      <w:t>https://odaville-admin-dev.vercel.app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33AECC" w14:textId="77777777" w:rsidR="00611983" w:rsidRPr="00611983" w:rsidRDefault="00611983" w:rsidP="00A40D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 w:bidi="te-IN"/>
                      <w14:ligatures w14:val="none"/>
                    </w:rPr>
                  </w:pPr>
                  <w:r w:rsidRPr="00611983">
                    <w:rPr>
                      <w:rFonts w:ascii="Courier New" w:eastAsia="Times New Roman" w:hAnsi="Courier New" w:cs="Courier New"/>
                      <w:kern w:val="0"/>
                      <w:sz w:val="20"/>
                      <w:szCs w:val="20"/>
                      <w:lang w:eastAsia="en-IN" w:bidi="te-IN"/>
                      <w14:ligatures w14:val="none"/>
                    </w:rPr>
                    <w:t>[DEV_ADMIN_USERNAME]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C5907E" w14:textId="77777777" w:rsidR="00611983" w:rsidRPr="00611983" w:rsidRDefault="00611983" w:rsidP="00A40D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 w:bidi="te-IN"/>
                      <w14:ligatures w14:val="none"/>
                    </w:rPr>
                  </w:pPr>
                  <w:r w:rsidRPr="00611983">
                    <w:rPr>
                      <w:rFonts w:ascii="Courier New" w:eastAsia="Times New Roman" w:hAnsi="Courier New" w:cs="Courier New"/>
                      <w:kern w:val="0"/>
                      <w:sz w:val="20"/>
                      <w:szCs w:val="20"/>
                      <w:lang w:eastAsia="en-IN" w:bidi="te-IN"/>
                      <w14:ligatures w14:val="none"/>
                    </w:rPr>
                    <w:t>[DEV_ADMIN_PASSWORD]</w:t>
                  </w:r>
                </w:p>
              </w:tc>
            </w:tr>
          </w:tbl>
          <w:p w14:paraId="1EC7BB25" w14:textId="77777777" w:rsidR="00611983" w:rsidRDefault="00611983"/>
        </w:tc>
      </w:tr>
    </w:tbl>
    <w:p w14:paraId="500A6E66" w14:textId="77777777" w:rsidR="00611983" w:rsidRPr="00611983" w:rsidRDefault="00611983" w:rsidP="006119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Repository Access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8"/>
        <w:gridCol w:w="5386"/>
        <w:gridCol w:w="1516"/>
      </w:tblGrid>
      <w:tr w:rsidR="00611983" w:rsidRPr="00611983" w14:paraId="567B32BF" w14:textId="77777777" w:rsidTr="006119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3A25B5" w14:textId="77777777" w:rsidR="00611983" w:rsidRPr="00611983" w:rsidRDefault="00611983" w:rsidP="0061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6119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e-IN"/>
                <w14:ligatures w14:val="none"/>
              </w:rPr>
              <w:t>Repository</w:t>
            </w:r>
          </w:p>
        </w:tc>
        <w:tc>
          <w:tcPr>
            <w:tcW w:w="0" w:type="auto"/>
            <w:vAlign w:val="center"/>
            <w:hideMark/>
          </w:tcPr>
          <w:p w14:paraId="40C564C0" w14:textId="77777777" w:rsidR="00611983" w:rsidRPr="00611983" w:rsidRDefault="00611983" w:rsidP="0061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6119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e-IN"/>
                <w14:ligatures w14:val="none"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14:paraId="6FB6E4FA" w14:textId="77777777" w:rsidR="00611983" w:rsidRPr="00611983" w:rsidRDefault="00611983" w:rsidP="0061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6119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e-IN"/>
                <w14:ligatures w14:val="none"/>
              </w:rPr>
              <w:t>Access Level</w:t>
            </w:r>
          </w:p>
        </w:tc>
      </w:tr>
      <w:tr w:rsidR="00611983" w:rsidRPr="00611983" w14:paraId="69A7B53E" w14:textId="77777777" w:rsidTr="006119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6A0D4" w14:textId="77777777" w:rsidR="00611983" w:rsidRPr="00611983" w:rsidRDefault="00611983" w:rsidP="00611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61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  <w:t>Main Website</w:t>
            </w:r>
          </w:p>
        </w:tc>
        <w:tc>
          <w:tcPr>
            <w:tcW w:w="0" w:type="auto"/>
            <w:vAlign w:val="center"/>
            <w:hideMark/>
          </w:tcPr>
          <w:p w14:paraId="4964BDE1" w14:textId="77777777" w:rsidR="00611983" w:rsidRPr="00611983" w:rsidRDefault="00000000" w:rsidP="00611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hyperlink r:id="rId9" w:history="1">
              <w:r w:rsidR="00611983" w:rsidRPr="00611983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 w:bidi="te-IN"/>
                  <w14:ligatures w14:val="none"/>
                </w:rPr>
                <w:t>https://github.com/[ORGANIZATION]/odaville</w:t>
              </w:r>
            </w:hyperlink>
          </w:p>
        </w:tc>
        <w:tc>
          <w:tcPr>
            <w:tcW w:w="0" w:type="auto"/>
            <w:vAlign w:val="center"/>
            <w:hideMark/>
          </w:tcPr>
          <w:p w14:paraId="38D54AEA" w14:textId="66CDF608" w:rsidR="00611983" w:rsidRPr="00611983" w:rsidRDefault="00611983" w:rsidP="00611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61198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te-IN"/>
                <w14:ligatures w14:val="none"/>
              </w:rPr>
              <w:t>[</w:t>
            </w:r>
            <w:r w:rsidR="006B79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te-IN"/>
                <w14:ligatures w14:val="none"/>
              </w:rPr>
              <w:t>public</w:t>
            </w:r>
            <w:r w:rsidRPr="0061198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te-IN"/>
                <w14:ligatures w14:val="none"/>
              </w:rPr>
              <w:t>]</w:t>
            </w:r>
          </w:p>
        </w:tc>
      </w:tr>
      <w:tr w:rsidR="00611983" w:rsidRPr="00611983" w14:paraId="1D74D9A0" w14:textId="77777777" w:rsidTr="006119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0FB3D" w14:textId="77777777" w:rsidR="00611983" w:rsidRPr="00611983" w:rsidRDefault="00611983" w:rsidP="00611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61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  <w:t>Admin Panel</w:t>
            </w:r>
          </w:p>
        </w:tc>
        <w:tc>
          <w:tcPr>
            <w:tcW w:w="0" w:type="auto"/>
            <w:vAlign w:val="center"/>
            <w:hideMark/>
          </w:tcPr>
          <w:p w14:paraId="0F134CB2" w14:textId="77777777" w:rsidR="00611983" w:rsidRPr="00611983" w:rsidRDefault="00000000" w:rsidP="00611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hyperlink r:id="rId10" w:history="1">
              <w:r w:rsidR="00611983" w:rsidRPr="00611983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 w:bidi="te-IN"/>
                  <w14:ligatures w14:val="none"/>
                </w:rPr>
                <w:t>https://github.com/[ORGANIZATION]/odaville-admin</w:t>
              </w:r>
            </w:hyperlink>
          </w:p>
        </w:tc>
        <w:tc>
          <w:tcPr>
            <w:tcW w:w="0" w:type="auto"/>
            <w:vAlign w:val="center"/>
            <w:hideMark/>
          </w:tcPr>
          <w:p w14:paraId="727213F7" w14:textId="37A5BE8C" w:rsidR="00611983" w:rsidRPr="00611983" w:rsidRDefault="00611983" w:rsidP="00611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61198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te-IN"/>
                <w14:ligatures w14:val="none"/>
              </w:rPr>
              <w:t>[</w:t>
            </w:r>
            <w:r w:rsidR="006B79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te-IN"/>
                <w14:ligatures w14:val="none"/>
              </w:rPr>
              <w:t>admin-only</w:t>
            </w:r>
            <w:r w:rsidRPr="0061198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te-IN"/>
                <w14:ligatures w14:val="none"/>
              </w:rPr>
              <w:t>]</w:t>
            </w:r>
          </w:p>
        </w:tc>
      </w:tr>
    </w:tbl>
    <w:p w14:paraId="26CDA25F" w14:textId="77777777" w:rsidR="00611983" w:rsidRPr="00611983" w:rsidRDefault="00611983" w:rsidP="006119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Service Credentials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"/>
        <w:gridCol w:w="2101"/>
        <w:gridCol w:w="4639"/>
      </w:tblGrid>
      <w:tr w:rsidR="00611983" w:rsidRPr="00611983" w14:paraId="084C98E2" w14:textId="77777777" w:rsidTr="006119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DAE8C9" w14:textId="77777777" w:rsidR="00611983" w:rsidRPr="00611983" w:rsidRDefault="00611983" w:rsidP="0061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6119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e-IN"/>
                <w14:ligatures w14:val="none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1E212B6E" w14:textId="77777777" w:rsidR="00611983" w:rsidRPr="00611983" w:rsidRDefault="00611983" w:rsidP="0061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6119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e-IN"/>
                <w14:ligatures w14:val="none"/>
              </w:rPr>
              <w:t>Account</w:t>
            </w:r>
          </w:p>
        </w:tc>
        <w:tc>
          <w:tcPr>
            <w:tcW w:w="0" w:type="auto"/>
            <w:vAlign w:val="center"/>
            <w:hideMark/>
          </w:tcPr>
          <w:p w14:paraId="798BEE94" w14:textId="77777777" w:rsidR="00611983" w:rsidRPr="00611983" w:rsidRDefault="00611983" w:rsidP="0061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6119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e-IN"/>
                <w14:ligatures w14:val="none"/>
              </w:rPr>
              <w:t>Details</w:t>
            </w:r>
          </w:p>
        </w:tc>
      </w:tr>
      <w:tr w:rsidR="00611983" w:rsidRPr="00611983" w14:paraId="26348180" w14:textId="77777777" w:rsidTr="006119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1C5FA" w14:textId="77777777" w:rsidR="00611983" w:rsidRPr="00611983" w:rsidRDefault="00611983" w:rsidP="00611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61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  <w:t>Vercel</w:t>
            </w:r>
          </w:p>
        </w:tc>
        <w:tc>
          <w:tcPr>
            <w:tcW w:w="0" w:type="auto"/>
            <w:vAlign w:val="center"/>
            <w:hideMark/>
          </w:tcPr>
          <w:p w14:paraId="5C650AA5" w14:textId="77777777" w:rsidR="00611983" w:rsidRPr="00611983" w:rsidRDefault="00611983" w:rsidP="00611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61198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te-IN"/>
                <w14:ligatures w14:val="none"/>
              </w:rPr>
              <w:t>[VERCEL_ACCOUNT]</w:t>
            </w:r>
          </w:p>
        </w:tc>
        <w:tc>
          <w:tcPr>
            <w:tcW w:w="0" w:type="auto"/>
            <w:vAlign w:val="center"/>
            <w:hideMark/>
          </w:tcPr>
          <w:p w14:paraId="2B563B7A" w14:textId="77777777" w:rsidR="00611983" w:rsidRPr="00611983" w:rsidRDefault="00611983" w:rsidP="00611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61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  <w:t>Project names: "odaville" and "odaville-admin"</w:t>
            </w:r>
          </w:p>
        </w:tc>
      </w:tr>
      <w:tr w:rsidR="00611983" w:rsidRPr="00611983" w14:paraId="1FF67C0D" w14:textId="77777777" w:rsidTr="006119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8DE98" w14:textId="77777777" w:rsidR="00611983" w:rsidRPr="00611983" w:rsidRDefault="00611983" w:rsidP="00611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61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  <w:t>MongoDB</w:t>
            </w:r>
          </w:p>
        </w:tc>
        <w:tc>
          <w:tcPr>
            <w:tcW w:w="0" w:type="auto"/>
            <w:vAlign w:val="center"/>
            <w:hideMark/>
          </w:tcPr>
          <w:p w14:paraId="376057EB" w14:textId="77777777" w:rsidR="00611983" w:rsidRPr="00611983" w:rsidRDefault="00611983" w:rsidP="00611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61198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te-IN"/>
                <w14:ligatures w14:val="none"/>
              </w:rPr>
              <w:t>[MONGODB_ACCOUNT]</w:t>
            </w:r>
          </w:p>
        </w:tc>
        <w:tc>
          <w:tcPr>
            <w:tcW w:w="0" w:type="auto"/>
            <w:vAlign w:val="center"/>
            <w:hideMark/>
          </w:tcPr>
          <w:p w14:paraId="06199F07" w14:textId="77777777" w:rsidR="00611983" w:rsidRPr="00611983" w:rsidRDefault="00611983" w:rsidP="00611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61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  <w:t>Database name: "odaville"</w:t>
            </w:r>
          </w:p>
        </w:tc>
      </w:tr>
      <w:tr w:rsidR="00611983" w:rsidRPr="00611983" w14:paraId="59FE0B76" w14:textId="77777777" w:rsidTr="006119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1D484" w14:textId="77777777" w:rsidR="00611983" w:rsidRPr="00611983" w:rsidRDefault="00611983" w:rsidP="00611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61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  <w:t>AWS</w:t>
            </w:r>
          </w:p>
        </w:tc>
        <w:tc>
          <w:tcPr>
            <w:tcW w:w="0" w:type="auto"/>
            <w:vAlign w:val="center"/>
            <w:hideMark/>
          </w:tcPr>
          <w:p w14:paraId="3742A4F8" w14:textId="77777777" w:rsidR="00611983" w:rsidRPr="00611983" w:rsidRDefault="00611983" w:rsidP="00611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61198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te-IN"/>
                <w14:ligatures w14:val="none"/>
              </w:rPr>
              <w:t>[AWS_ACCOUNT]</w:t>
            </w:r>
          </w:p>
        </w:tc>
        <w:tc>
          <w:tcPr>
            <w:tcW w:w="0" w:type="auto"/>
            <w:vAlign w:val="center"/>
            <w:hideMark/>
          </w:tcPr>
          <w:p w14:paraId="12BF8FD8" w14:textId="6DCAE2A6" w:rsidR="00611983" w:rsidRPr="00611983" w:rsidRDefault="00611983" w:rsidP="00611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61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  <w:t>S3 Bucket: "odaville</w:t>
            </w:r>
            <w:ins w:id="0" w:author="Sai Praveen" w:date="2025-05-03T12:50:00Z">
              <w:r w:rsidR="00A37B1A">
                <w:rPr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en-IN" w:bidi="te-IN"/>
                  <w14:ligatures w14:val="none"/>
                </w:rPr>
                <w:t>-uploads</w:t>
              </w:r>
            </w:ins>
            <w:r w:rsidRPr="0061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  <w:t xml:space="preserve"> "</w:t>
            </w:r>
          </w:p>
        </w:tc>
      </w:tr>
    </w:tbl>
    <w:p w14:paraId="020A9E57" w14:textId="77777777" w:rsidR="00611983" w:rsidRPr="00611983" w:rsidRDefault="00000000" w:rsidP="00611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 w14:anchorId="0F949C37">
          <v:rect id="_x0000_i1027" style="width:0;height:1.5pt" o:hralign="center" o:hrstd="t" o:hr="t" fillcolor="#a0a0a0" stroked="f"/>
        </w:pict>
      </w:r>
    </w:p>
    <w:p w14:paraId="6C69155E" w14:textId="77777777" w:rsidR="00611983" w:rsidRPr="00611983" w:rsidRDefault="00611983" w:rsidP="006119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  <w:t>3. System Architecture</w:t>
      </w:r>
    </w:p>
    <w:p w14:paraId="1665A5F9" w14:textId="77777777" w:rsidR="00611983" w:rsidRPr="00611983" w:rsidRDefault="00611983" w:rsidP="00611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The Odaville platform follows a JAMstack architecture with serverless functions:</w:t>
      </w:r>
    </w:p>
    <w:p w14:paraId="549CFE5F" w14:textId="77777777" w:rsidR="00611983" w:rsidRPr="00611983" w:rsidRDefault="00611983" w:rsidP="00611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![System Architecture Diagram]</w:t>
      </w:r>
    </w:p>
    <w:p w14:paraId="25D77634" w14:textId="77777777" w:rsidR="00611983" w:rsidRPr="00611983" w:rsidRDefault="00611983" w:rsidP="006119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Components</w:t>
      </w:r>
    </w:p>
    <w:p w14:paraId="55DE6DC0" w14:textId="77777777" w:rsidR="00611983" w:rsidRPr="00611983" w:rsidRDefault="00611983" w:rsidP="006119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Front-end Client</w:t>
      </w: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</w:t>
      </w:r>
    </w:p>
    <w:p w14:paraId="512535D1" w14:textId="77777777" w:rsidR="00611983" w:rsidRPr="00611983" w:rsidRDefault="00611983" w:rsidP="0061198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Static HTML, CSS, and JavaScript</w:t>
      </w:r>
    </w:p>
    <w:p w14:paraId="1B8E6F51" w14:textId="77777777" w:rsidR="00611983" w:rsidRPr="00611983" w:rsidRDefault="00611983" w:rsidP="0061198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Responsive design for multiple device sizes</w:t>
      </w:r>
    </w:p>
    <w:p w14:paraId="4251287A" w14:textId="77777777" w:rsidR="00611983" w:rsidRPr="00611983" w:rsidRDefault="00611983" w:rsidP="0061198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Client-side content loading with API connection</w:t>
      </w:r>
    </w:p>
    <w:p w14:paraId="3E8AB70C" w14:textId="77777777" w:rsidR="00611983" w:rsidRPr="00611983" w:rsidRDefault="00611983" w:rsidP="006119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Serverless Functions</w:t>
      </w: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</w:t>
      </w:r>
    </w:p>
    <w:p w14:paraId="6A9D2252" w14:textId="77777777" w:rsidR="00611983" w:rsidRPr="00611983" w:rsidRDefault="00611983" w:rsidP="0061198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lastRenderedPageBreak/>
        <w:t>Authentication and authorization</w:t>
      </w:r>
    </w:p>
    <w:p w14:paraId="293A9143" w14:textId="77777777" w:rsidR="00611983" w:rsidRPr="00611983" w:rsidRDefault="00611983" w:rsidP="0061198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Content management APIs</w:t>
      </w:r>
    </w:p>
    <w:p w14:paraId="46E37947" w14:textId="77777777" w:rsidR="00611983" w:rsidRPr="00611983" w:rsidRDefault="00611983" w:rsidP="0061198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Image upload processing</w:t>
      </w:r>
    </w:p>
    <w:p w14:paraId="1FB06CA4" w14:textId="77777777" w:rsidR="00611983" w:rsidRPr="00611983" w:rsidRDefault="00611983" w:rsidP="006119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MongoDB Database</w:t>
      </w: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</w:t>
      </w:r>
    </w:p>
    <w:p w14:paraId="4E448CDE" w14:textId="77777777" w:rsidR="00611983" w:rsidRPr="00611983" w:rsidRDefault="00611983" w:rsidP="0061198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Content storage (blog posts, gallery items, products)</w:t>
      </w:r>
    </w:p>
    <w:p w14:paraId="36DD10D1" w14:textId="77777777" w:rsidR="00611983" w:rsidRPr="00611983" w:rsidRDefault="00611983" w:rsidP="0061198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User authentication data</w:t>
      </w:r>
    </w:p>
    <w:p w14:paraId="59DAF88B" w14:textId="77777777" w:rsidR="00611983" w:rsidRPr="00611983" w:rsidRDefault="00611983" w:rsidP="006119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AWS S3 Storage</w:t>
      </w: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</w:t>
      </w:r>
    </w:p>
    <w:p w14:paraId="407DC570" w14:textId="77777777" w:rsidR="00611983" w:rsidRPr="00611983" w:rsidRDefault="00611983" w:rsidP="0061198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Media file storage (images, documents)</w:t>
      </w:r>
    </w:p>
    <w:p w14:paraId="340C2478" w14:textId="77777777" w:rsidR="00611983" w:rsidRPr="00611983" w:rsidRDefault="00611983" w:rsidP="0061198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Content delivery network for fast loading</w:t>
      </w:r>
    </w:p>
    <w:p w14:paraId="50DFCDB5" w14:textId="77777777" w:rsidR="00611983" w:rsidRPr="00611983" w:rsidRDefault="00611983" w:rsidP="006119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Vercel Deployment</w:t>
      </w: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</w:t>
      </w:r>
    </w:p>
    <w:p w14:paraId="34E388D9" w14:textId="77777777" w:rsidR="00611983" w:rsidRPr="00611983" w:rsidRDefault="00611983" w:rsidP="0061198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Continuous integration and deployment</w:t>
      </w:r>
    </w:p>
    <w:p w14:paraId="1805BC7C" w14:textId="77777777" w:rsidR="00611983" w:rsidRPr="00611983" w:rsidRDefault="00611983" w:rsidP="0061198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Edge network for global content delivery</w:t>
      </w:r>
    </w:p>
    <w:p w14:paraId="2F1C97BF" w14:textId="77777777" w:rsidR="00611983" w:rsidRPr="00611983" w:rsidRDefault="00611983" w:rsidP="0061198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Environment configuration management</w:t>
      </w:r>
    </w:p>
    <w:p w14:paraId="76F644CA" w14:textId="77777777" w:rsidR="00611983" w:rsidRPr="00611983" w:rsidRDefault="00000000" w:rsidP="00611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 w14:anchorId="5339A9F8">
          <v:rect id="_x0000_i1028" style="width:0;height:1.5pt" o:hralign="center" o:hrstd="t" o:hr="t" fillcolor="#a0a0a0" stroked="f"/>
        </w:pict>
      </w:r>
    </w:p>
    <w:p w14:paraId="60B9E162" w14:textId="77777777" w:rsidR="00611983" w:rsidRPr="00611983" w:rsidRDefault="00611983" w:rsidP="006119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  <w:t>4. Repository Structure</w:t>
      </w:r>
    </w:p>
    <w:p w14:paraId="56084AEF" w14:textId="77777777" w:rsidR="00611983" w:rsidRPr="00611983" w:rsidRDefault="00611983" w:rsidP="006119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Main Website Repository Structure</w:t>
      </w:r>
    </w:p>
    <w:p w14:paraId="172FA6F7" w14:textId="77777777" w:rsidR="00611983" w:rsidRPr="00611983" w:rsidRDefault="00611983" w:rsidP="0061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</w:pPr>
      <w:r w:rsidRPr="00611983"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  <w:t>odaville/</w:t>
      </w:r>
    </w:p>
    <w:p w14:paraId="1A251A0A" w14:textId="77777777" w:rsidR="00611983" w:rsidRPr="00611983" w:rsidRDefault="00611983" w:rsidP="0061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</w:pPr>
      <w:r w:rsidRPr="00611983"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  <w:t>├── public/                   # Static assets directory</w:t>
      </w:r>
    </w:p>
    <w:p w14:paraId="1C64AFFA" w14:textId="77777777" w:rsidR="00611983" w:rsidRPr="00611983" w:rsidRDefault="00611983" w:rsidP="0061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</w:pPr>
      <w:r w:rsidRPr="00611983"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  <w:t>│   ├── index.html           # Main entry point</w:t>
      </w:r>
    </w:p>
    <w:p w14:paraId="5DBFC217" w14:textId="77777777" w:rsidR="00611983" w:rsidRPr="00611983" w:rsidRDefault="00611983" w:rsidP="0061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</w:pPr>
      <w:r w:rsidRPr="00611983"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  <w:t>│   ├── about.html           # About page</w:t>
      </w:r>
    </w:p>
    <w:p w14:paraId="2085D602" w14:textId="77777777" w:rsidR="00611983" w:rsidRPr="00611983" w:rsidRDefault="00611983" w:rsidP="0061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</w:pPr>
      <w:r w:rsidRPr="00611983"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  <w:t>│   ├── blog.html            # Blog listing page</w:t>
      </w:r>
    </w:p>
    <w:p w14:paraId="496FC28C" w14:textId="77777777" w:rsidR="00611983" w:rsidRPr="00611983" w:rsidRDefault="00611983" w:rsidP="0061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</w:pPr>
      <w:r w:rsidRPr="00611983"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  <w:t>│   ├── blog-detail.html     # Blog detail page</w:t>
      </w:r>
    </w:p>
    <w:p w14:paraId="5F875B0F" w14:textId="77777777" w:rsidR="00611983" w:rsidRPr="00611983" w:rsidRDefault="00611983" w:rsidP="0061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</w:pPr>
      <w:r w:rsidRPr="00611983"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  <w:t>│   ├── gallery.html         # Gallery page</w:t>
      </w:r>
    </w:p>
    <w:p w14:paraId="66BD455C" w14:textId="77777777" w:rsidR="00611983" w:rsidRPr="00611983" w:rsidRDefault="00611983" w:rsidP="0061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</w:pPr>
      <w:r w:rsidRPr="00611983"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  <w:t>│   ├── products.html        # Products page</w:t>
      </w:r>
    </w:p>
    <w:p w14:paraId="061ABE61" w14:textId="77777777" w:rsidR="00611983" w:rsidRPr="00611983" w:rsidRDefault="00611983" w:rsidP="0061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</w:pPr>
      <w:r w:rsidRPr="00611983"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  <w:t>│   ├── contact.html         # Contact page</w:t>
      </w:r>
    </w:p>
    <w:p w14:paraId="4B064E8D" w14:textId="77777777" w:rsidR="00611983" w:rsidRPr="00611983" w:rsidRDefault="00611983" w:rsidP="0061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</w:pPr>
      <w:r w:rsidRPr="00611983"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  <w:t>│   ├── css/                 # Stylesheet directory</w:t>
      </w:r>
    </w:p>
    <w:p w14:paraId="4C0063B8" w14:textId="77777777" w:rsidR="00611983" w:rsidRPr="00611983" w:rsidRDefault="00611983" w:rsidP="0061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</w:pPr>
      <w:r w:rsidRPr="00611983"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  <w:t>│   │   ├── styles.css       # Main stylesheet</w:t>
      </w:r>
    </w:p>
    <w:p w14:paraId="45FE6448" w14:textId="77777777" w:rsidR="00611983" w:rsidRPr="00611983" w:rsidRDefault="00611983" w:rsidP="0061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</w:pPr>
      <w:r w:rsidRPr="00611983"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  <w:t>│   │   ├── blog-styles.css  # Blog-specific styles</w:t>
      </w:r>
    </w:p>
    <w:p w14:paraId="4B5A0136" w14:textId="77777777" w:rsidR="00611983" w:rsidRPr="00611983" w:rsidRDefault="00611983" w:rsidP="0061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</w:pPr>
      <w:r w:rsidRPr="00611983"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  <w:t>│   │   └── gallery-styles.css # Gallery-specific styles</w:t>
      </w:r>
    </w:p>
    <w:p w14:paraId="56ED5367" w14:textId="77777777" w:rsidR="00611983" w:rsidRPr="00611983" w:rsidRDefault="00611983" w:rsidP="0061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</w:pPr>
      <w:r w:rsidRPr="00611983"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  <w:t>│   ├── js/                  # JavaScript directory</w:t>
      </w:r>
    </w:p>
    <w:p w14:paraId="69A567A3" w14:textId="77777777" w:rsidR="00611983" w:rsidRPr="00611983" w:rsidRDefault="00611983" w:rsidP="0061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</w:pPr>
      <w:r w:rsidRPr="00611983"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  <w:t>│   │   ├── script.js        # Main script file</w:t>
      </w:r>
    </w:p>
    <w:p w14:paraId="0985D486" w14:textId="77777777" w:rsidR="00611983" w:rsidRPr="00611983" w:rsidRDefault="00611983" w:rsidP="0061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</w:pPr>
      <w:r w:rsidRPr="00611983"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  <w:t>│   │   ├── db-loader.js     # Data loading script</w:t>
      </w:r>
    </w:p>
    <w:p w14:paraId="6E36D944" w14:textId="77777777" w:rsidR="00611983" w:rsidRPr="00611983" w:rsidRDefault="00611983" w:rsidP="0061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</w:pPr>
      <w:r w:rsidRPr="00611983"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  <w:t>│   │   ├── products.js      # Products functionality</w:t>
      </w:r>
    </w:p>
    <w:p w14:paraId="4939F592" w14:textId="77777777" w:rsidR="00611983" w:rsidRPr="00611983" w:rsidRDefault="00611983" w:rsidP="0061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</w:pPr>
      <w:r w:rsidRPr="00611983"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  <w:t>│   │   └── navbar.js        # Navigation functionality</w:t>
      </w:r>
    </w:p>
    <w:p w14:paraId="4F8EC338" w14:textId="77777777" w:rsidR="00611983" w:rsidRPr="00611983" w:rsidRDefault="00611983" w:rsidP="0061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</w:pPr>
      <w:r w:rsidRPr="00611983"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  <w:t>│   ├── images/              # Image assets</w:t>
      </w:r>
    </w:p>
    <w:p w14:paraId="32E42BBD" w14:textId="77777777" w:rsidR="00611983" w:rsidRPr="00611983" w:rsidRDefault="00611983" w:rsidP="0061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</w:pPr>
      <w:r w:rsidRPr="00611983"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  <w:t>│   │   ├── gallery/         # Gallery images</w:t>
      </w:r>
    </w:p>
    <w:p w14:paraId="766EB6D1" w14:textId="77777777" w:rsidR="00611983" w:rsidRPr="00611983" w:rsidRDefault="00611983" w:rsidP="0061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</w:pPr>
      <w:r w:rsidRPr="00611983"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  <w:t>│   │   ├── blog/            # Blog images</w:t>
      </w:r>
    </w:p>
    <w:p w14:paraId="106862DE" w14:textId="77777777" w:rsidR="00611983" w:rsidRPr="00611983" w:rsidRDefault="00611983" w:rsidP="0061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</w:pPr>
      <w:r w:rsidRPr="00611983"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  <w:lastRenderedPageBreak/>
        <w:t>│   │   └── products/        # Product images</w:t>
      </w:r>
    </w:p>
    <w:p w14:paraId="0FA5AAB4" w14:textId="77777777" w:rsidR="00611983" w:rsidRPr="00611983" w:rsidRDefault="00611983" w:rsidP="0061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</w:pPr>
      <w:r w:rsidRPr="00611983"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  <w:t>│   └── videos/              # Video assets</w:t>
      </w:r>
    </w:p>
    <w:p w14:paraId="61927CE0" w14:textId="77777777" w:rsidR="00611983" w:rsidRPr="00611983" w:rsidRDefault="00611983" w:rsidP="0061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</w:pPr>
      <w:r w:rsidRPr="00611983"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  <w:t>├── vercel.json              # Vercel deployment configuration</w:t>
      </w:r>
    </w:p>
    <w:p w14:paraId="4BCD9423" w14:textId="77777777" w:rsidR="00611983" w:rsidRPr="00611983" w:rsidRDefault="00611983" w:rsidP="0061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</w:pPr>
      <w:r w:rsidRPr="00611983"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  <w:t>└── README.md                # Project documentation</w:t>
      </w:r>
    </w:p>
    <w:p w14:paraId="28B8D8BC" w14:textId="77777777" w:rsidR="00611983" w:rsidRPr="00611983" w:rsidRDefault="00611983" w:rsidP="006119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Admin Panel Repository Structure</w:t>
      </w:r>
    </w:p>
    <w:p w14:paraId="565F6BDA" w14:textId="77777777" w:rsidR="00611983" w:rsidRPr="00611983" w:rsidRDefault="00611983" w:rsidP="0061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</w:pPr>
      <w:r w:rsidRPr="00611983"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  <w:t>odaville-admin/</w:t>
      </w:r>
    </w:p>
    <w:p w14:paraId="25B975F2" w14:textId="77777777" w:rsidR="00611983" w:rsidRPr="00611983" w:rsidRDefault="00611983" w:rsidP="0061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</w:pPr>
      <w:r w:rsidRPr="00611983"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  <w:t>├── public/                  # Static assets directory</w:t>
      </w:r>
    </w:p>
    <w:p w14:paraId="56EE8008" w14:textId="77777777" w:rsidR="00611983" w:rsidRPr="00611983" w:rsidRDefault="00611983" w:rsidP="0061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</w:pPr>
      <w:r w:rsidRPr="00611983"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  <w:t>│   ├── admin/               # Admin interface files</w:t>
      </w:r>
    </w:p>
    <w:p w14:paraId="16B298D0" w14:textId="77777777" w:rsidR="00611983" w:rsidRPr="00611983" w:rsidRDefault="00611983" w:rsidP="0061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</w:pPr>
      <w:r w:rsidRPr="00611983"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  <w:t>│   │   ├── login.html       # Login page</w:t>
      </w:r>
    </w:p>
    <w:p w14:paraId="5C9D183C" w14:textId="77777777" w:rsidR="00611983" w:rsidRPr="00611983" w:rsidRDefault="00611983" w:rsidP="0061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</w:pPr>
      <w:r w:rsidRPr="00611983"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  <w:t>│   │   ├── dashboard.html   # Admin dashboard</w:t>
      </w:r>
    </w:p>
    <w:p w14:paraId="11B7AA3D" w14:textId="77777777" w:rsidR="00611983" w:rsidRPr="00611983" w:rsidRDefault="00611983" w:rsidP="0061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</w:pPr>
      <w:r w:rsidRPr="00611983"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  <w:t>│   │   ├── blog-manage.html # Blog management</w:t>
      </w:r>
    </w:p>
    <w:p w14:paraId="4E0AA3FA" w14:textId="77777777" w:rsidR="00611983" w:rsidRPr="00611983" w:rsidRDefault="00611983" w:rsidP="0061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</w:pPr>
      <w:r w:rsidRPr="00611983"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  <w:t>│   │   ├── gallery-manage.html # Gallery management</w:t>
      </w:r>
    </w:p>
    <w:p w14:paraId="0941820B" w14:textId="77777777" w:rsidR="00611983" w:rsidRPr="00611983" w:rsidRDefault="00611983" w:rsidP="0061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</w:pPr>
      <w:r w:rsidRPr="00611983"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  <w:t>│   │   ├── product-manage.html # Product management</w:t>
      </w:r>
    </w:p>
    <w:p w14:paraId="312699C4" w14:textId="77777777" w:rsidR="00611983" w:rsidRPr="00611983" w:rsidRDefault="00611983" w:rsidP="0061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</w:pPr>
      <w:r w:rsidRPr="00611983"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  <w:t>│   │   ├── css/             # Admin stylesheets</w:t>
      </w:r>
    </w:p>
    <w:p w14:paraId="30E5CFC4" w14:textId="77777777" w:rsidR="00611983" w:rsidRPr="00611983" w:rsidRDefault="00611983" w:rsidP="0061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</w:pPr>
      <w:r w:rsidRPr="00611983"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  <w:t>│   │   └── js/              # Admin scripts</w:t>
      </w:r>
    </w:p>
    <w:p w14:paraId="7B606AB1" w14:textId="77777777" w:rsidR="00611983" w:rsidRPr="00611983" w:rsidRDefault="00611983" w:rsidP="0061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</w:pPr>
      <w:r w:rsidRPr="00611983"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  <w:t>│   │       ├── login.js     # Authentication script</w:t>
      </w:r>
    </w:p>
    <w:p w14:paraId="3CE9F5FF" w14:textId="77777777" w:rsidR="00611983" w:rsidRPr="00611983" w:rsidRDefault="00611983" w:rsidP="0061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</w:pPr>
      <w:r w:rsidRPr="00611983"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  <w:t>│   │       ├── dashboard.js # Dashboard script</w:t>
      </w:r>
    </w:p>
    <w:p w14:paraId="768F0E7A" w14:textId="77777777" w:rsidR="00611983" w:rsidRPr="00611983" w:rsidRDefault="00611983" w:rsidP="0061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</w:pPr>
      <w:r w:rsidRPr="00611983"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  <w:t>│   │       └── admin.js     # General admin script</w:t>
      </w:r>
    </w:p>
    <w:p w14:paraId="692B4C2A" w14:textId="77777777" w:rsidR="00611983" w:rsidRPr="00611983" w:rsidRDefault="00611983" w:rsidP="0061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</w:pPr>
      <w:r w:rsidRPr="00611983"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  <w:t>│   └── index.html           # Redirect to admin</w:t>
      </w:r>
    </w:p>
    <w:p w14:paraId="3D15CC30" w14:textId="77777777" w:rsidR="00611983" w:rsidRPr="00611983" w:rsidRDefault="00611983" w:rsidP="0061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</w:pPr>
      <w:r w:rsidRPr="00611983"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  <w:t>├── api/                     # API endpoints</w:t>
      </w:r>
    </w:p>
    <w:p w14:paraId="08471A9E" w14:textId="77777777" w:rsidR="00611983" w:rsidRPr="00611983" w:rsidRDefault="00611983" w:rsidP="0061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</w:pPr>
      <w:r w:rsidRPr="00611983"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  <w:t>│   ├── auth.js              # Authentication API</w:t>
      </w:r>
    </w:p>
    <w:p w14:paraId="2AD4D653" w14:textId="77777777" w:rsidR="00611983" w:rsidRPr="00611983" w:rsidRDefault="00611983" w:rsidP="0061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</w:pPr>
      <w:r w:rsidRPr="00611983"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  <w:t>│   ├── blog.js              # Blog management API</w:t>
      </w:r>
    </w:p>
    <w:p w14:paraId="422EE719" w14:textId="77777777" w:rsidR="00611983" w:rsidRPr="00611983" w:rsidRDefault="00611983" w:rsidP="0061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</w:pPr>
      <w:r w:rsidRPr="00611983"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  <w:t>│   ├── gallery.js           # Gallery management API</w:t>
      </w:r>
    </w:p>
    <w:p w14:paraId="1C6485B9" w14:textId="77777777" w:rsidR="00611983" w:rsidRPr="00611983" w:rsidRDefault="00611983" w:rsidP="0061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</w:pPr>
      <w:r w:rsidRPr="00611983"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  <w:t>│   ├── products.js          # Products management API</w:t>
      </w:r>
    </w:p>
    <w:p w14:paraId="576AC34D" w14:textId="77777777" w:rsidR="00611983" w:rsidRPr="00611983" w:rsidRDefault="00611983" w:rsidP="0061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</w:pPr>
      <w:r w:rsidRPr="00611983"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  <w:t>│   ├── utils.js             # Utility functions</w:t>
      </w:r>
    </w:p>
    <w:p w14:paraId="35D34A8C" w14:textId="77777777" w:rsidR="00611983" w:rsidRPr="00611983" w:rsidRDefault="00611983" w:rsidP="0061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</w:pPr>
      <w:r w:rsidRPr="00611983"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  <w:t>│   ├── models.js            # Database models</w:t>
      </w:r>
    </w:p>
    <w:p w14:paraId="05DFB414" w14:textId="77777777" w:rsidR="00611983" w:rsidRPr="00611983" w:rsidRDefault="00611983" w:rsidP="0061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</w:pPr>
      <w:r w:rsidRPr="00611983"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  <w:t>│   └── verify.js            # Token verification</w:t>
      </w:r>
    </w:p>
    <w:p w14:paraId="720C2739" w14:textId="77777777" w:rsidR="00611983" w:rsidRPr="00611983" w:rsidRDefault="00611983" w:rsidP="0061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</w:pPr>
      <w:r w:rsidRPr="00611983"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  <w:t>├── vercel.json              # Vercel deployment configuration</w:t>
      </w:r>
    </w:p>
    <w:p w14:paraId="5749AC3E" w14:textId="77777777" w:rsidR="00611983" w:rsidRPr="00611983" w:rsidRDefault="00611983" w:rsidP="0061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</w:pPr>
      <w:r w:rsidRPr="00611983"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  <w:t>└── README.md                # Project documentation</w:t>
      </w:r>
    </w:p>
    <w:p w14:paraId="4061AE26" w14:textId="77777777" w:rsidR="00611983" w:rsidRPr="00611983" w:rsidRDefault="00000000" w:rsidP="00611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 w14:anchorId="663A6D94">
          <v:rect id="_x0000_i1029" style="width:0;height:1.5pt" o:hralign="center" o:hrstd="t" o:hr="t" fillcolor="#a0a0a0" stroked="f"/>
        </w:pict>
      </w:r>
    </w:p>
    <w:p w14:paraId="0A073C27" w14:textId="77777777" w:rsidR="006B7932" w:rsidRDefault="006B7932" w:rsidP="006119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</w:pPr>
    </w:p>
    <w:p w14:paraId="2CDA227A" w14:textId="77777777" w:rsidR="006B7932" w:rsidRDefault="006B7932" w:rsidP="006119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</w:pPr>
    </w:p>
    <w:p w14:paraId="3237E050" w14:textId="77777777" w:rsidR="006B7932" w:rsidRDefault="006B7932" w:rsidP="006119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</w:pPr>
    </w:p>
    <w:p w14:paraId="7E62C9A8" w14:textId="47696AED" w:rsidR="00611983" w:rsidRPr="00611983" w:rsidRDefault="00611983" w:rsidP="006119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  <w:lastRenderedPageBreak/>
        <w:t>5. Deployment Process</w:t>
      </w:r>
    </w:p>
    <w:p w14:paraId="2EDF3AC7" w14:textId="77777777" w:rsidR="00611983" w:rsidRPr="00611983" w:rsidRDefault="00611983" w:rsidP="006119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Main Website Deployment</w:t>
      </w:r>
    </w:p>
    <w:p w14:paraId="44DEAACD" w14:textId="77777777" w:rsidR="00611983" w:rsidRPr="00611983" w:rsidRDefault="00611983" w:rsidP="00611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The main website is deployed on Vercel with the following process:</w:t>
      </w:r>
    </w:p>
    <w:p w14:paraId="2D4B5164" w14:textId="77777777" w:rsidR="00611983" w:rsidRPr="00611983" w:rsidRDefault="00611983" w:rsidP="006119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Code Push</w:t>
      </w: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 Changes are pushed to the main branch on GitHub</w:t>
      </w:r>
    </w:p>
    <w:p w14:paraId="3D7E37C7" w14:textId="77777777" w:rsidR="00611983" w:rsidRPr="00611983" w:rsidRDefault="00611983" w:rsidP="006119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Build Process</w:t>
      </w: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 Vercel automatically detects changes and starts the build process</w:t>
      </w:r>
    </w:p>
    <w:p w14:paraId="2E2EADF4" w14:textId="77777777" w:rsidR="00611983" w:rsidRPr="00611983" w:rsidRDefault="00611983" w:rsidP="006119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Deployment</w:t>
      </w: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 Built files are deployed to Vercel's global CDN</w:t>
      </w:r>
    </w:p>
    <w:p w14:paraId="4FD42941" w14:textId="77777777" w:rsidR="00611983" w:rsidRPr="00611983" w:rsidRDefault="00611983" w:rsidP="006119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Domain Configuration</w:t>
      </w: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: The site is available at </w:t>
      </w:r>
      <w:hyperlink r:id="rId11" w:history="1">
        <w:r w:rsidRPr="0061198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 w:bidi="te-IN"/>
            <w14:ligatures w14:val="none"/>
          </w:rPr>
          <w:t>www.odaville.com</w:t>
        </w:r>
      </w:hyperlink>
    </w:p>
    <w:p w14:paraId="193F849F" w14:textId="77777777" w:rsidR="00611983" w:rsidRPr="00611983" w:rsidRDefault="00611983" w:rsidP="006119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Admin Panel Deployment</w:t>
      </w:r>
    </w:p>
    <w:p w14:paraId="34CF91B8" w14:textId="77777777" w:rsidR="00611983" w:rsidRPr="00611983" w:rsidRDefault="00611983" w:rsidP="006119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Code Push</w:t>
      </w: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 Changes are pushed to the main branch on GitHub</w:t>
      </w:r>
    </w:p>
    <w:p w14:paraId="1A15FE09" w14:textId="77777777" w:rsidR="00611983" w:rsidRPr="00611983" w:rsidRDefault="00611983" w:rsidP="006119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Build Process</w:t>
      </w: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 Vercel automatically builds the admin panel</w:t>
      </w:r>
    </w:p>
    <w:p w14:paraId="58BF6FF7" w14:textId="77777777" w:rsidR="00611983" w:rsidRPr="00611983" w:rsidRDefault="00611983" w:rsidP="006119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Deployment</w:t>
      </w: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 Admin panel is deployed as a separate Vercel project</w:t>
      </w:r>
    </w:p>
    <w:p w14:paraId="4337489F" w14:textId="77777777" w:rsidR="00611983" w:rsidRPr="00611983" w:rsidRDefault="00611983" w:rsidP="006119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Domain Configuration</w:t>
      </w: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 Admin panel is available at admin.odaville.com</w:t>
      </w:r>
    </w:p>
    <w:p w14:paraId="3AE9D933" w14:textId="77777777" w:rsidR="00611983" w:rsidRPr="00611983" w:rsidRDefault="00611983" w:rsidP="006119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Configuration Settings</w:t>
      </w:r>
    </w:p>
    <w:p w14:paraId="383E4069" w14:textId="77777777" w:rsidR="00611983" w:rsidRPr="00611983" w:rsidRDefault="00611983" w:rsidP="00611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Key environment variables are set in the Vercel project settings: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3"/>
        <w:gridCol w:w="3614"/>
      </w:tblGrid>
      <w:tr w:rsidR="00611983" w:rsidRPr="00611983" w14:paraId="7C950922" w14:textId="77777777" w:rsidTr="006119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39CF8A" w14:textId="77777777" w:rsidR="00611983" w:rsidRPr="00611983" w:rsidRDefault="00611983" w:rsidP="0061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6119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e-IN"/>
                <w14:ligatures w14:val="none"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0FDBC158" w14:textId="77777777" w:rsidR="00611983" w:rsidRPr="00611983" w:rsidRDefault="00611983" w:rsidP="00611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61198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e-IN"/>
                <w14:ligatures w14:val="none"/>
              </w:rPr>
              <w:t>Purpose</w:t>
            </w:r>
          </w:p>
        </w:tc>
      </w:tr>
      <w:tr w:rsidR="00611983" w:rsidRPr="00611983" w14:paraId="61FF652A" w14:textId="77777777" w:rsidTr="006119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C5815" w14:textId="77777777" w:rsidR="00611983" w:rsidRPr="00611983" w:rsidRDefault="00611983" w:rsidP="00611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61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  <w:t>MONGODB_URI</w:t>
            </w:r>
          </w:p>
        </w:tc>
        <w:tc>
          <w:tcPr>
            <w:tcW w:w="0" w:type="auto"/>
            <w:vAlign w:val="center"/>
            <w:hideMark/>
          </w:tcPr>
          <w:p w14:paraId="2F1C0BDA" w14:textId="77777777" w:rsidR="00611983" w:rsidRPr="00611983" w:rsidRDefault="00611983" w:rsidP="00611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61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  <w:t>MongoDB connection string</w:t>
            </w:r>
          </w:p>
        </w:tc>
      </w:tr>
      <w:tr w:rsidR="00611983" w:rsidRPr="00611983" w14:paraId="4FEBC43C" w14:textId="77777777" w:rsidTr="006119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8D43A" w14:textId="77777777" w:rsidR="00611983" w:rsidRPr="00611983" w:rsidRDefault="00611983" w:rsidP="00611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61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  <w:t>JWT_SECRET</w:t>
            </w:r>
          </w:p>
        </w:tc>
        <w:tc>
          <w:tcPr>
            <w:tcW w:w="0" w:type="auto"/>
            <w:vAlign w:val="center"/>
            <w:hideMark/>
          </w:tcPr>
          <w:p w14:paraId="225271FD" w14:textId="77777777" w:rsidR="00611983" w:rsidRPr="00611983" w:rsidRDefault="00611983" w:rsidP="00611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61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  <w:t>Secret key for JWT token generation</w:t>
            </w:r>
          </w:p>
        </w:tc>
      </w:tr>
      <w:tr w:rsidR="00611983" w:rsidRPr="00611983" w14:paraId="0855FD7E" w14:textId="77777777" w:rsidTr="006119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41D05" w14:textId="77777777" w:rsidR="00611983" w:rsidRPr="00611983" w:rsidRDefault="00611983" w:rsidP="00611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61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  <w:t>AWS_ACCESS_KEY_ID</w:t>
            </w:r>
          </w:p>
        </w:tc>
        <w:tc>
          <w:tcPr>
            <w:tcW w:w="0" w:type="auto"/>
            <w:vAlign w:val="center"/>
            <w:hideMark/>
          </w:tcPr>
          <w:p w14:paraId="3E6A1FE2" w14:textId="77777777" w:rsidR="00611983" w:rsidRPr="00611983" w:rsidRDefault="00611983" w:rsidP="00611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61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  <w:t>AWS access credentials</w:t>
            </w:r>
          </w:p>
        </w:tc>
      </w:tr>
      <w:tr w:rsidR="00611983" w:rsidRPr="00611983" w14:paraId="3CAD1134" w14:textId="77777777" w:rsidTr="006119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A7CD3" w14:textId="77777777" w:rsidR="00611983" w:rsidRPr="00611983" w:rsidRDefault="00611983" w:rsidP="00611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61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  <w:t>AWS_SECRET_ACCESS_KEY</w:t>
            </w:r>
          </w:p>
        </w:tc>
        <w:tc>
          <w:tcPr>
            <w:tcW w:w="0" w:type="auto"/>
            <w:vAlign w:val="center"/>
            <w:hideMark/>
          </w:tcPr>
          <w:p w14:paraId="6FC39160" w14:textId="77777777" w:rsidR="00611983" w:rsidRPr="00611983" w:rsidRDefault="00611983" w:rsidP="00611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61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  <w:t>AWS secret key</w:t>
            </w:r>
          </w:p>
        </w:tc>
      </w:tr>
      <w:tr w:rsidR="00611983" w:rsidRPr="00611983" w14:paraId="789FB2CF" w14:textId="77777777" w:rsidTr="006119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9BF25" w14:textId="77777777" w:rsidR="00611983" w:rsidRPr="00611983" w:rsidRDefault="00611983" w:rsidP="00611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61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  <w:t>AWS_REGION</w:t>
            </w:r>
          </w:p>
        </w:tc>
        <w:tc>
          <w:tcPr>
            <w:tcW w:w="0" w:type="auto"/>
            <w:vAlign w:val="center"/>
            <w:hideMark/>
          </w:tcPr>
          <w:p w14:paraId="17A6E4AE" w14:textId="77777777" w:rsidR="00611983" w:rsidRPr="00611983" w:rsidRDefault="00611983" w:rsidP="00611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61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  <w:t>AWS region for S3 bucket</w:t>
            </w:r>
          </w:p>
        </w:tc>
      </w:tr>
      <w:tr w:rsidR="00611983" w:rsidRPr="00611983" w14:paraId="4731A254" w14:textId="77777777" w:rsidTr="006119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BB9F8" w14:textId="77777777" w:rsidR="00611983" w:rsidRPr="00611983" w:rsidRDefault="00611983" w:rsidP="00611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61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  <w:t>AWS_BUCKET_NAME</w:t>
            </w:r>
          </w:p>
        </w:tc>
        <w:tc>
          <w:tcPr>
            <w:tcW w:w="0" w:type="auto"/>
            <w:vAlign w:val="center"/>
            <w:hideMark/>
          </w:tcPr>
          <w:p w14:paraId="6E3A21DA" w14:textId="77777777" w:rsidR="00611983" w:rsidRPr="00611983" w:rsidRDefault="00611983" w:rsidP="006119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6119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e-IN"/>
                <w14:ligatures w14:val="none"/>
              </w:rPr>
              <w:t>S3 bucket name for file storage</w:t>
            </w:r>
          </w:p>
        </w:tc>
      </w:tr>
    </w:tbl>
    <w:p w14:paraId="562D4D5A" w14:textId="77777777" w:rsidR="00611983" w:rsidRPr="00611983" w:rsidRDefault="00000000" w:rsidP="00611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 w14:anchorId="6A8AA27A">
          <v:rect id="_x0000_i1030" style="width:0;height:1.5pt" o:hralign="center" o:hrstd="t" o:hr="t" fillcolor="#a0a0a0" stroked="f"/>
        </w:pict>
      </w:r>
    </w:p>
    <w:p w14:paraId="22FD518F" w14:textId="77777777" w:rsidR="00611983" w:rsidRPr="00611983" w:rsidRDefault="00611983" w:rsidP="006119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  <w:t>6. Development Workflow</w:t>
      </w:r>
    </w:p>
    <w:p w14:paraId="6B2EA8F2" w14:textId="77777777" w:rsidR="00611983" w:rsidRPr="00611983" w:rsidRDefault="00611983" w:rsidP="006119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Git Workflow</w:t>
      </w:r>
    </w:p>
    <w:p w14:paraId="78144F7C" w14:textId="77777777" w:rsidR="00611983" w:rsidRPr="00611983" w:rsidRDefault="00611983" w:rsidP="006119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Main Branch</w:t>
      </w: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 Production-ready code</w:t>
      </w:r>
    </w:p>
    <w:p w14:paraId="3E3A46C0" w14:textId="77777777" w:rsidR="00611983" w:rsidRPr="00611983" w:rsidRDefault="00611983" w:rsidP="006119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Development Branch</w:t>
      </w: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 Integration branch for new features</w:t>
      </w:r>
    </w:p>
    <w:p w14:paraId="5CB91395" w14:textId="77777777" w:rsidR="00611983" w:rsidRPr="00611983" w:rsidRDefault="00611983" w:rsidP="006119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Feature Branches</w:t>
      </w: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: Created for specific features or fixes </w:t>
      </w:r>
    </w:p>
    <w:p w14:paraId="4331212E" w14:textId="77777777" w:rsidR="00611983" w:rsidRPr="00611983" w:rsidRDefault="00611983" w:rsidP="006119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Format: </w:t>
      </w:r>
      <w:r w:rsidRPr="00611983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feature/feature-name</w:t>
      </w: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or </w:t>
      </w:r>
      <w:r w:rsidRPr="00611983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fix/issue-description</w:t>
      </w:r>
    </w:p>
    <w:p w14:paraId="4ED2CAAF" w14:textId="77777777" w:rsidR="00611983" w:rsidRPr="00611983" w:rsidRDefault="00611983" w:rsidP="006119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Pull Request Process</w:t>
      </w: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: </w:t>
      </w:r>
    </w:p>
    <w:p w14:paraId="07B687C6" w14:textId="77777777" w:rsidR="00611983" w:rsidRPr="00611983" w:rsidRDefault="00611983" w:rsidP="006119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Create PR from feature branch to development branch</w:t>
      </w:r>
    </w:p>
    <w:p w14:paraId="00837580" w14:textId="77777777" w:rsidR="00611983" w:rsidRPr="00611983" w:rsidRDefault="00611983" w:rsidP="006119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Review code and approve changes</w:t>
      </w:r>
    </w:p>
    <w:p w14:paraId="4E3F5650" w14:textId="77777777" w:rsidR="00611983" w:rsidRPr="00611983" w:rsidRDefault="00611983" w:rsidP="006119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Merge to development</w:t>
      </w:r>
    </w:p>
    <w:p w14:paraId="6EDF1859" w14:textId="77777777" w:rsidR="00611983" w:rsidRPr="00611983" w:rsidRDefault="00611983" w:rsidP="006119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Deployment Process</w:t>
      </w: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: </w:t>
      </w:r>
    </w:p>
    <w:p w14:paraId="7FB5F91A" w14:textId="77777777" w:rsidR="00611983" w:rsidRPr="00611983" w:rsidRDefault="00611983" w:rsidP="006119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Merge development to main for production deployment</w:t>
      </w:r>
    </w:p>
    <w:p w14:paraId="03225482" w14:textId="77777777" w:rsidR="00611983" w:rsidRPr="00611983" w:rsidRDefault="00611983" w:rsidP="006119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Vercel automatically deploys changes</w:t>
      </w:r>
    </w:p>
    <w:p w14:paraId="5710AEA8" w14:textId="77777777" w:rsidR="00611983" w:rsidRPr="00611983" w:rsidRDefault="00611983" w:rsidP="006119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lastRenderedPageBreak/>
        <w:t>Local Development Setup</w:t>
      </w:r>
    </w:p>
    <w:p w14:paraId="36093C0D" w14:textId="77777777" w:rsidR="00611983" w:rsidRPr="00611983" w:rsidRDefault="00611983" w:rsidP="006119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Clone Repositories</w:t>
      </w: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: </w:t>
      </w:r>
    </w:p>
    <w:p w14:paraId="1B51811D" w14:textId="77777777" w:rsidR="00611983" w:rsidRPr="00611983" w:rsidRDefault="00611983" w:rsidP="0061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611983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bash</w:t>
      </w:r>
    </w:p>
    <w:p w14:paraId="20D2E677" w14:textId="77777777" w:rsidR="00611983" w:rsidRPr="00611983" w:rsidRDefault="00611983" w:rsidP="0061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</w:pPr>
      <w:r w:rsidRPr="00611983"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  <w:t>git clone https://github.com/[ORGANIZATION]/odaville.git</w:t>
      </w:r>
    </w:p>
    <w:p w14:paraId="55E02E28" w14:textId="77777777" w:rsidR="00611983" w:rsidRPr="00611983" w:rsidRDefault="00611983" w:rsidP="0061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</w:pPr>
      <w:r w:rsidRPr="00611983"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  <w:t>git clone https://github.com/[ORGANIZATION]/odaville-admin.git</w:t>
      </w:r>
    </w:p>
    <w:p w14:paraId="1457A6F3" w14:textId="77777777" w:rsidR="00611983" w:rsidRPr="00611983" w:rsidRDefault="00611983" w:rsidP="006119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Install Dependencies</w:t>
      </w: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: </w:t>
      </w:r>
    </w:p>
    <w:p w14:paraId="01AC79C5" w14:textId="77777777" w:rsidR="00611983" w:rsidRPr="00611983" w:rsidRDefault="00611983" w:rsidP="0061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611983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bash</w:t>
      </w:r>
    </w:p>
    <w:p w14:paraId="50C8249A" w14:textId="77777777" w:rsidR="00611983" w:rsidRPr="00611983" w:rsidRDefault="00611983" w:rsidP="0061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IN" w:bidi="te-IN"/>
          <w14:ligatures w14:val="none"/>
        </w:rPr>
      </w:pPr>
      <w:r w:rsidRPr="00611983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lang w:eastAsia="en-IN" w:bidi="te-IN"/>
          <w14:ligatures w14:val="none"/>
        </w:rPr>
        <w:t># No npm dependencies for main website</w:t>
      </w:r>
    </w:p>
    <w:p w14:paraId="2930FDF8" w14:textId="77777777" w:rsidR="00611983" w:rsidRPr="00611983" w:rsidRDefault="00611983" w:rsidP="0061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</w:pPr>
      <w:r w:rsidRPr="00611983"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  <w:t>cd odaville-admin</w:t>
      </w:r>
    </w:p>
    <w:p w14:paraId="578BCB4A" w14:textId="77777777" w:rsidR="00611983" w:rsidRPr="00611983" w:rsidRDefault="00611983" w:rsidP="0061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</w:pPr>
      <w:r w:rsidRPr="00611983"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  <w:t>npm install</w:t>
      </w:r>
    </w:p>
    <w:p w14:paraId="2902B891" w14:textId="77777777" w:rsidR="00611983" w:rsidRPr="00611983" w:rsidRDefault="00611983" w:rsidP="006119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Set Up Environment Variables</w:t>
      </w: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: </w:t>
      </w:r>
    </w:p>
    <w:p w14:paraId="686F4E9E" w14:textId="77777777" w:rsidR="00611983" w:rsidRPr="00611983" w:rsidRDefault="00611983" w:rsidP="0061198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Create a </w:t>
      </w:r>
      <w:r w:rsidRPr="00611983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.env</w:t>
      </w: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file in the odaville-admin directory</w:t>
      </w:r>
    </w:p>
    <w:p w14:paraId="1127E93B" w14:textId="77777777" w:rsidR="00611983" w:rsidRPr="00611983" w:rsidRDefault="00611983" w:rsidP="0061198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Add the following variables: </w:t>
      </w:r>
    </w:p>
    <w:p w14:paraId="432B2A24" w14:textId="4841B561" w:rsidR="00611983" w:rsidRPr="00611983" w:rsidRDefault="00611983" w:rsidP="00611983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</w:pPr>
      <w:r w:rsidRPr="00611983"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  <w:t>MONGODB_URI=</w:t>
      </w:r>
      <w:r w:rsidR="00A7287A"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  <w:t>”</w:t>
      </w:r>
      <w:r w:rsidR="00680A48"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  <w:t>Check Environment Variable Documents for these credentials</w:t>
      </w:r>
      <w:r w:rsidR="00A7287A"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  <w:t>”</w:t>
      </w:r>
    </w:p>
    <w:p w14:paraId="69FC7946" w14:textId="4A2BA51E" w:rsidR="00611983" w:rsidRPr="00611983" w:rsidRDefault="00611983" w:rsidP="00611983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</w:pPr>
      <w:r w:rsidRPr="00611983"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  <w:t>JWT_SECRET=</w:t>
      </w:r>
      <w:r w:rsidR="00A7287A"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  <w:t>”Check Environment Variable Documents for these credentials”</w:t>
      </w:r>
    </w:p>
    <w:p w14:paraId="15C5563D" w14:textId="5CDA737E" w:rsidR="00611983" w:rsidRPr="00611983" w:rsidRDefault="00611983" w:rsidP="00611983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</w:pPr>
      <w:r w:rsidRPr="00611983"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  <w:t>AWS_ACCESS_KEY_ID=</w:t>
      </w:r>
      <w:r w:rsidR="00A7287A"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  <w:t>”Check Environment Variable Documents for these credentials”</w:t>
      </w:r>
    </w:p>
    <w:p w14:paraId="4E8A138A" w14:textId="3DA8025E" w:rsidR="00611983" w:rsidRPr="00611983" w:rsidRDefault="00611983" w:rsidP="00611983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</w:pPr>
      <w:r w:rsidRPr="00611983"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  <w:t>AWS_SECRET_ACCESS_KEY=</w:t>
      </w:r>
      <w:r w:rsidR="00A7287A"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  <w:t>”Check Environment Variable Documents for these credentials”</w:t>
      </w:r>
    </w:p>
    <w:p w14:paraId="221C6383" w14:textId="5B51D950" w:rsidR="00611983" w:rsidRPr="00611983" w:rsidRDefault="00611983" w:rsidP="00611983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</w:pPr>
      <w:r w:rsidRPr="00611983"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  <w:t>AWS_REGION=</w:t>
      </w:r>
      <w:r w:rsidR="00A7287A"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  <w:t>”Check Environment Variable Documents for these credentials”</w:t>
      </w:r>
    </w:p>
    <w:p w14:paraId="36224BEB" w14:textId="0F97BEB8" w:rsidR="00611983" w:rsidRPr="00611983" w:rsidRDefault="00611983" w:rsidP="0061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440"/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</w:pPr>
      <w:r w:rsidRPr="00611983"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  <w:t>AWS_BUCKET_NAME=</w:t>
      </w:r>
      <w:r w:rsidR="00A7287A"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  <w:t>”Check Environment Variable Documents for these credentials”</w:t>
      </w:r>
    </w:p>
    <w:p w14:paraId="5CC73A1B" w14:textId="77777777" w:rsidR="00611983" w:rsidRPr="00611983" w:rsidRDefault="00611983" w:rsidP="006119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Run Development Servers</w:t>
      </w: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: </w:t>
      </w:r>
    </w:p>
    <w:p w14:paraId="620CFF70" w14:textId="77777777" w:rsidR="00611983" w:rsidRPr="00611983" w:rsidRDefault="00611983" w:rsidP="0061198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For main website, use a local HTTP server: </w:t>
      </w:r>
    </w:p>
    <w:p w14:paraId="27B05F87" w14:textId="77777777" w:rsidR="00611983" w:rsidRPr="00611983" w:rsidRDefault="00611983" w:rsidP="0061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611983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bash</w:t>
      </w:r>
    </w:p>
    <w:p w14:paraId="344D90D7" w14:textId="77777777" w:rsidR="00611983" w:rsidRPr="00611983" w:rsidRDefault="00611983" w:rsidP="0061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440"/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</w:pPr>
      <w:r w:rsidRPr="00611983"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  <w:t>cd odaville</w:t>
      </w:r>
    </w:p>
    <w:p w14:paraId="1EBA56EF" w14:textId="77777777" w:rsidR="00611983" w:rsidRPr="00611983" w:rsidRDefault="00611983" w:rsidP="0061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440"/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</w:pPr>
      <w:r w:rsidRPr="00611983"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  <w:t>npx serve public</w:t>
      </w:r>
    </w:p>
    <w:p w14:paraId="6DA5C598" w14:textId="77777777" w:rsidR="00611983" w:rsidRPr="00611983" w:rsidRDefault="00611983" w:rsidP="0061198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te-IN"/>
          <w14:ligatures w14:val="none"/>
        </w:rPr>
        <w:t xml:space="preserve">For admin panel: </w:t>
      </w:r>
    </w:p>
    <w:p w14:paraId="0B9A4FF5" w14:textId="77777777" w:rsidR="00611983" w:rsidRPr="00611983" w:rsidRDefault="00611983" w:rsidP="0061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te-IN"/>
          <w14:ligatures w14:val="none"/>
        </w:rPr>
      </w:pPr>
      <w:r w:rsidRPr="00611983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te-IN"/>
          <w14:ligatures w14:val="none"/>
        </w:rPr>
        <w:t>bash</w:t>
      </w:r>
    </w:p>
    <w:p w14:paraId="39FA27AC" w14:textId="77777777" w:rsidR="00611983" w:rsidRPr="00611983" w:rsidRDefault="00611983" w:rsidP="0061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440"/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</w:pPr>
      <w:r w:rsidRPr="00611983"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  <w:t>cd odaville-admin</w:t>
      </w:r>
    </w:p>
    <w:p w14:paraId="4CD0B7C4" w14:textId="77777777" w:rsidR="00611983" w:rsidRPr="00611983" w:rsidRDefault="00611983" w:rsidP="0061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440"/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</w:pPr>
      <w:r w:rsidRPr="00611983">
        <w:rPr>
          <w:rFonts w:ascii="Fira Code" w:eastAsia="Times New Roman" w:hAnsi="Fira Code" w:cs="Fira Code"/>
          <w:color w:val="000000" w:themeColor="text1"/>
          <w:kern w:val="0"/>
          <w:sz w:val="20"/>
          <w:szCs w:val="20"/>
          <w:lang w:eastAsia="en-IN" w:bidi="te-IN"/>
          <w14:ligatures w14:val="none"/>
        </w:rPr>
        <w:t>vercel dev</w:t>
      </w:r>
    </w:p>
    <w:p w14:paraId="7E26C293" w14:textId="77777777" w:rsidR="00611983" w:rsidRPr="00611983" w:rsidRDefault="00000000" w:rsidP="00611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 w14:anchorId="638808BF">
          <v:rect id="_x0000_i1031" style="width:0;height:1.5pt" o:hralign="center" o:hrstd="t" o:hr="t" fillcolor="#a0a0a0" stroked="f"/>
        </w:pict>
      </w:r>
    </w:p>
    <w:p w14:paraId="0C69B6D8" w14:textId="77777777" w:rsidR="006B7932" w:rsidRDefault="006B7932" w:rsidP="006119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</w:pPr>
    </w:p>
    <w:p w14:paraId="3F434AC9" w14:textId="77777777" w:rsidR="006B7932" w:rsidRDefault="006B7932" w:rsidP="006119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</w:pPr>
    </w:p>
    <w:p w14:paraId="30038294" w14:textId="4E982EAC" w:rsidR="00611983" w:rsidRPr="00611983" w:rsidRDefault="00611983" w:rsidP="006119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  <w:t>7. Content Management System</w:t>
      </w:r>
    </w:p>
    <w:p w14:paraId="11B5474D" w14:textId="77777777" w:rsidR="00611983" w:rsidRPr="00611983" w:rsidRDefault="00611983" w:rsidP="006119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Authentication</w:t>
      </w:r>
    </w:p>
    <w:p w14:paraId="727D1F26" w14:textId="77777777" w:rsidR="00611983" w:rsidRPr="00611983" w:rsidRDefault="00611983" w:rsidP="006119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Login Process</w:t>
      </w: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: </w:t>
      </w:r>
    </w:p>
    <w:p w14:paraId="4520EE43" w14:textId="77777777" w:rsidR="00611983" w:rsidRPr="00611983" w:rsidRDefault="00611983" w:rsidP="0061198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Navigate to admin.odaville.com</w:t>
      </w:r>
    </w:p>
    <w:p w14:paraId="1B616B1D" w14:textId="77777777" w:rsidR="00611983" w:rsidRPr="00611983" w:rsidRDefault="00611983" w:rsidP="0061198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Enter credentials (username and password)</w:t>
      </w:r>
    </w:p>
    <w:p w14:paraId="03570B29" w14:textId="77777777" w:rsidR="00611983" w:rsidRPr="00611983" w:rsidRDefault="00611983" w:rsidP="0061198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System generates JWT token for authentication</w:t>
      </w:r>
    </w:p>
    <w:p w14:paraId="3D53CC48" w14:textId="77777777" w:rsidR="00611983" w:rsidRPr="00611983" w:rsidRDefault="00611983" w:rsidP="0061198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Token is stored in browser localStorage/sessionStorage</w:t>
      </w:r>
    </w:p>
    <w:p w14:paraId="52D0BC53" w14:textId="77777777" w:rsidR="00611983" w:rsidRPr="00611983" w:rsidRDefault="00611983" w:rsidP="006119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Session Management</w:t>
      </w: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: </w:t>
      </w:r>
    </w:p>
    <w:p w14:paraId="2CD591A6" w14:textId="77777777" w:rsidR="00611983" w:rsidRPr="00611983" w:rsidRDefault="00611983" w:rsidP="0061198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Sessions last for 24 hours by default</w:t>
      </w:r>
    </w:p>
    <w:p w14:paraId="18414A73" w14:textId="77777777" w:rsidR="00611983" w:rsidRPr="00611983" w:rsidRDefault="00611983" w:rsidP="0061198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"Remember Me" option extends session using localStorage</w:t>
      </w:r>
    </w:p>
    <w:p w14:paraId="1BD1D9A6" w14:textId="77777777" w:rsidR="00611983" w:rsidRPr="00611983" w:rsidRDefault="00611983" w:rsidP="006119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Content Types</w:t>
      </w:r>
    </w:p>
    <w:p w14:paraId="5C976DCD" w14:textId="77777777" w:rsidR="00611983" w:rsidRPr="00611983" w:rsidRDefault="00611983" w:rsidP="006119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Blog Posts</w:t>
      </w: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: </w:t>
      </w:r>
    </w:p>
    <w:p w14:paraId="385C29AA" w14:textId="77777777" w:rsidR="00611983" w:rsidRPr="00611983" w:rsidRDefault="00611983" w:rsidP="0061198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Title, content, author, category, image, published status</w:t>
      </w:r>
    </w:p>
    <w:p w14:paraId="42B73094" w14:textId="77777777" w:rsidR="00611983" w:rsidRPr="00611983" w:rsidRDefault="00611983" w:rsidP="0061198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Rich text editor for content creation</w:t>
      </w:r>
    </w:p>
    <w:p w14:paraId="08CF8518" w14:textId="77777777" w:rsidR="00611983" w:rsidRPr="00611983" w:rsidRDefault="00611983" w:rsidP="0061198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Image upload capability</w:t>
      </w:r>
    </w:p>
    <w:p w14:paraId="1C31AFB4" w14:textId="77777777" w:rsidR="00611983" w:rsidRPr="00611983" w:rsidRDefault="00611983" w:rsidP="0061198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Publish/unpublish toggle</w:t>
      </w:r>
    </w:p>
    <w:p w14:paraId="392E58E5" w14:textId="77777777" w:rsidR="00611983" w:rsidRPr="00611983" w:rsidRDefault="00611983" w:rsidP="006119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Gallery Items</w:t>
      </w: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: </w:t>
      </w:r>
    </w:p>
    <w:p w14:paraId="42150E20" w14:textId="77777777" w:rsidR="00611983" w:rsidRPr="00611983" w:rsidRDefault="00611983" w:rsidP="0061198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Title, description, category, image, featured status</w:t>
      </w:r>
    </w:p>
    <w:p w14:paraId="3CCBBFA9" w14:textId="77777777" w:rsidR="00611983" w:rsidRPr="00611983" w:rsidRDefault="00611983" w:rsidP="0061198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Category filtering</w:t>
      </w:r>
    </w:p>
    <w:p w14:paraId="6F848EA8" w14:textId="77777777" w:rsidR="00611983" w:rsidRPr="00611983" w:rsidRDefault="00611983" w:rsidP="0061198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Featured items appear larger in the gallery grid</w:t>
      </w:r>
    </w:p>
    <w:p w14:paraId="4B61C22F" w14:textId="77777777" w:rsidR="00611983" w:rsidRPr="00611983" w:rsidRDefault="00611983" w:rsidP="006119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Products</w:t>
      </w: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: </w:t>
      </w:r>
    </w:p>
    <w:p w14:paraId="0063685C" w14:textId="77777777" w:rsidR="00611983" w:rsidRPr="00611983" w:rsidRDefault="00611983" w:rsidP="0061198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Title, subtitle, description, category, image, featured status</w:t>
      </w:r>
    </w:p>
    <w:p w14:paraId="00A73864" w14:textId="77777777" w:rsidR="00611983" w:rsidRPr="00611983" w:rsidRDefault="00611983" w:rsidP="0061198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Category filtering</w:t>
      </w:r>
    </w:p>
    <w:p w14:paraId="2A2AF2D4" w14:textId="77777777" w:rsidR="00611983" w:rsidRPr="00611983" w:rsidRDefault="00611983" w:rsidP="0061198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Order control for display sequence</w:t>
      </w:r>
    </w:p>
    <w:p w14:paraId="4CB26E18" w14:textId="77777777" w:rsidR="00611983" w:rsidRPr="00611983" w:rsidRDefault="00611983" w:rsidP="006119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Image Management</w:t>
      </w:r>
    </w:p>
    <w:p w14:paraId="74365AEB" w14:textId="77777777" w:rsidR="00611983" w:rsidRPr="00611983" w:rsidRDefault="00611983" w:rsidP="0061198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Upload Process</w:t>
      </w: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: </w:t>
      </w:r>
    </w:p>
    <w:p w14:paraId="644ADF28" w14:textId="77777777" w:rsidR="00611983" w:rsidRPr="00611983" w:rsidRDefault="00611983" w:rsidP="0061198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Select image in the admin interface</w:t>
      </w:r>
    </w:p>
    <w:p w14:paraId="275FF00D" w14:textId="77777777" w:rsidR="00611983" w:rsidRPr="00611983" w:rsidRDefault="00611983" w:rsidP="0061198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Image is uploaded to AWS S3</w:t>
      </w:r>
    </w:p>
    <w:p w14:paraId="2688F97E" w14:textId="77777777" w:rsidR="00611983" w:rsidRPr="00611983" w:rsidRDefault="00611983" w:rsidP="0061198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URL is stored in the database</w:t>
      </w:r>
    </w:p>
    <w:p w14:paraId="6FD81749" w14:textId="77777777" w:rsidR="00611983" w:rsidRPr="00611983" w:rsidRDefault="00611983" w:rsidP="0061198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Image is displayed on the website</w:t>
      </w:r>
    </w:p>
    <w:p w14:paraId="5002346B" w14:textId="77777777" w:rsidR="00611983" w:rsidRPr="00611983" w:rsidRDefault="00611983" w:rsidP="0061198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Supported Formats</w:t>
      </w: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: </w:t>
      </w:r>
    </w:p>
    <w:p w14:paraId="7FA1D218" w14:textId="77777777" w:rsidR="00611983" w:rsidRPr="00611983" w:rsidRDefault="00611983" w:rsidP="0061198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JPG/JPEG</w:t>
      </w:r>
    </w:p>
    <w:p w14:paraId="7E05F221" w14:textId="77777777" w:rsidR="00611983" w:rsidRPr="00611983" w:rsidRDefault="00611983" w:rsidP="0061198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PNG</w:t>
      </w:r>
    </w:p>
    <w:p w14:paraId="4526CF4E" w14:textId="77777777" w:rsidR="00611983" w:rsidRPr="00611983" w:rsidRDefault="00611983" w:rsidP="0061198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WebP</w:t>
      </w:r>
    </w:p>
    <w:p w14:paraId="7CEBABCA" w14:textId="77777777" w:rsidR="00611983" w:rsidRPr="00611983" w:rsidRDefault="00611983" w:rsidP="0061198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GIF</w:t>
      </w:r>
    </w:p>
    <w:p w14:paraId="33B9A922" w14:textId="77777777" w:rsidR="003756F6" w:rsidRDefault="003756F6" w:rsidP="00611983">
      <w:pPr>
        <w:spacing w:before="100" w:beforeAutospacing="1" w:after="100" w:afterAutospacing="1" w:line="240" w:lineRule="auto"/>
        <w:outlineLvl w:val="2"/>
        <w:rPr>
          <w:ins w:id="1" w:author="Sai Praveen" w:date="2025-05-03T12:51:00Z"/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</w:p>
    <w:p w14:paraId="782A5705" w14:textId="37A79987" w:rsidR="00611983" w:rsidRPr="00611983" w:rsidRDefault="00611983" w:rsidP="006119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lastRenderedPageBreak/>
        <w:t>Content Workflow</w:t>
      </w:r>
    </w:p>
    <w:p w14:paraId="0B5957BA" w14:textId="77777777" w:rsidR="00611983" w:rsidRPr="00611983" w:rsidRDefault="00611983" w:rsidP="006119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Creating Content</w:t>
      </w: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: </w:t>
      </w:r>
    </w:p>
    <w:p w14:paraId="7D872640" w14:textId="77777777" w:rsidR="00611983" w:rsidRPr="00611983" w:rsidRDefault="00611983" w:rsidP="0061198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Log in to admin panel</w:t>
      </w:r>
    </w:p>
    <w:p w14:paraId="44D3617B" w14:textId="21E30DFA" w:rsidR="00611983" w:rsidRPr="00611983" w:rsidRDefault="00611983" w:rsidP="0061198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Navigate to appropriate section (Blog, Gallery</w:t>
      </w:r>
      <w:del w:id="2" w:author="Sai Praveen" w:date="2025-05-03T12:51:00Z">
        <w:r w:rsidRPr="00611983" w:rsidDel="003756F6">
          <w:rPr>
            <w:rFonts w:ascii="Times New Roman" w:eastAsia="Times New Roman" w:hAnsi="Times New Roman" w:cs="Times New Roman"/>
            <w:kern w:val="0"/>
            <w:sz w:val="24"/>
            <w:szCs w:val="24"/>
            <w:lang w:eastAsia="en-IN" w:bidi="te-IN"/>
            <w14:ligatures w14:val="none"/>
          </w:rPr>
          <w:delText>, Products</w:delText>
        </w:r>
      </w:del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)</w:t>
      </w:r>
    </w:p>
    <w:p w14:paraId="7C4F8BD0" w14:textId="77777777" w:rsidR="00611983" w:rsidRPr="00611983" w:rsidRDefault="00611983" w:rsidP="0061198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Click "Add New" button</w:t>
      </w:r>
    </w:p>
    <w:p w14:paraId="12B3AC7E" w14:textId="77777777" w:rsidR="00611983" w:rsidRPr="00611983" w:rsidRDefault="00611983" w:rsidP="0061198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Fill in required fields</w:t>
      </w:r>
    </w:p>
    <w:p w14:paraId="11ED100E" w14:textId="77777777" w:rsidR="00611983" w:rsidRPr="00611983" w:rsidRDefault="00611983" w:rsidP="0061198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Upload image if needed</w:t>
      </w:r>
    </w:p>
    <w:p w14:paraId="4E8D97FE" w14:textId="77777777" w:rsidR="00611983" w:rsidRPr="00611983" w:rsidRDefault="00611983" w:rsidP="0061198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Save or publish</w:t>
      </w:r>
    </w:p>
    <w:p w14:paraId="290CB9E0" w14:textId="77777777" w:rsidR="00611983" w:rsidRPr="00611983" w:rsidRDefault="00611983" w:rsidP="006119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Editing Content</w:t>
      </w: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: </w:t>
      </w:r>
    </w:p>
    <w:p w14:paraId="68438E9B" w14:textId="77777777" w:rsidR="00611983" w:rsidRPr="00611983" w:rsidRDefault="00611983" w:rsidP="0061198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Find content in listing page</w:t>
      </w:r>
    </w:p>
    <w:p w14:paraId="02C2AE0C" w14:textId="77777777" w:rsidR="00611983" w:rsidRPr="00611983" w:rsidRDefault="00611983" w:rsidP="0061198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Click edit button</w:t>
      </w:r>
    </w:p>
    <w:p w14:paraId="019BBEC1" w14:textId="77777777" w:rsidR="00611983" w:rsidRPr="00611983" w:rsidRDefault="00611983" w:rsidP="0061198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Make changes</w:t>
      </w:r>
    </w:p>
    <w:p w14:paraId="4EF1B507" w14:textId="77777777" w:rsidR="00611983" w:rsidRPr="00611983" w:rsidRDefault="00611983" w:rsidP="0061198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Save changes</w:t>
      </w:r>
    </w:p>
    <w:p w14:paraId="29BA9FE3" w14:textId="77777777" w:rsidR="00611983" w:rsidRPr="00611983" w:rsidRDefault="00611983" w:rsidP="006119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Deleting Content</w:t>
      </w: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: </w:t>
      </w:r>
    </w:p>
    <w:p w14:paraId="77947FBC" w14:textId="77777777" w:rsidR="00611983" w:rsidRPr="00611983" w:rsidRDefault="00611983" w:rsidP="0061198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Find content in listing page</w:t>
      </w:r>
    </w:p>
    <w:p w14:paraId="16F538F3" w14:textId="77777777" w:rsidR="00611983" w:rsidRPr="00611983" w:rsidRDefault="00611983" w:rsidP="0061198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Click delete button</w:t>
      </w:r>
    </w:p>
    <w:p w14:paraId="58967A3F" w14:textId="77777777" w:rsidR="00611983" w:rsidRPr="00611983" w:rsidRDefault="00611983" w:rsidP="0061198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Confirm deletion</w:t>
      </w:r>
    </w:p>
    <w:p w14:paraId="1FDCB707" w14:textId="77777777" w:rsidR="00611983" w:rsidRPr="00611983" w:rsidRDefault="00611983" w:rsidP="0061198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System removes content and associated images</w:t>
      </w:r>
    </w:p>
    <w:p w14:paraId="71664FD9" w14:textId="77777777" w:rsidR="00611983" w:rsidRPr="00611983" w:rsidRDefault="00000000" w:rsidP="00611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 w14:anchorId="74C46CD6">
          <v:rect id="_x0000_i1032" style="width:0;height:1.5pt" o:hralign="center" o:hrstd="t" o:hr="t" fillcolor="#a0a0a0" stroked="f"/>
        </w:pict>
      </w:r>
    </w:p>
    <w:p w14:paraId="68FFE7E1" w14:textId="77777777" w:rsidR="006B7932" w:rsidRDefault="006B7932" w:rsidP="006119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</w:pPr>
    </w:p>
    <w:p w14:paraId="1D279EA3" w14:textId="77777777" w:rsidR="006B7932" w:rsidRDefault="006B7932" w:rsidP="006119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</w:pPr>
    </w:p>
    <w:p w14:paraId="022D4E92" w14:textId="77777777" w:rsidR="006B7932" w:rsidRDefault="006B7932" w:rsidP="006119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</w:pPr>
    </w:p>
    <w:p w14:paraId="7032D9C2" w14:textId="77777777" w:rsidR="006B7932" w:rsidRDefault="006B7932" w:rsidP="006119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</w:pPr>
    </w:p>
    <w:p w14:paraId="3F09694E" w14:textId="77777777" w:rsidR="006B7932" w:rsidRDefault="006B7932" w:rsidP="006119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</w:pPr>
    </w:p>
    <w:p w14:paraId="60ACB425" w14:textId="77777777" w:rsidR="006B7932" w:rsidRDefault="006B7932" w:rsidP="006119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</w:pPr>
    </w:p>
    <w:p w14:paraId="63E7D6CC" w14:textId="77777777" w:rsidR="006B7932" w:rsidRDefault="006B7932" w:rsidP="006119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</w:pPr>
    </w:p>
    <w:p w14:paraId="304E3BE8" w14:textId="77777777" w:rsidR="006B7932" w:rsidRDefault="006B7932" w:rsidP="006119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</w:pPr>
    </w:p>
    <w:p w14:paraId="3FA51D41" w14:textId="77777777" w:rsidR="006B7932" w:rsidRDefault="006B7932" w:rsidP="006119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</w:pPr>
    </w:p>
    <w:p w14:paraId="4F177052" w14:textId="77777777" w:rsidR="006B7932" w:rsidRDefault="006B7932" w:rsidP="006119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</w:pPr>
    </w:p>
    <w:p w14:paraId="2610F358" w14:textId="77777777" w:rsidR="006B7932" w:rsidRDefault="006B7932" w:rsidP="006119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</w:pPr>
    </w:p>
    <w:p w14:paraId="7FD03EDE" w14:textId="77777777" w:rsidR="006B7932" w:rsidRDefault="006B7932" w:rsidP="006119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</w:pPr>
    </w:p>
    <w:p w14:paraId="3080BFCB" w14:textId="77777777" w:rsidR="006B7932" w:rsidRDefault="006B7932" w:rsidP="006119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</w:pPr>
    </w:p>
    <w:p w14:paraId="0613381F" w14:textId="77777777" w:rsidR="006B7932" w:rsidRDefault="006B7932" w:rsidP="006119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</w:pPr>
    </w:p>
    <w:p w14:paraId="7D121C88" w14:textId="564A93C1" w:rsidR="00611983" w:rsidRPr="00611983" w:rsidRDefault="00611983" w:rsidP="006119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  <w:t>8. Technical Implementation Details</w:t>
      </w:r>
    </w:p>
    <w:p w14:paraId="3ADD9268" w14:textId="77777777" w:rsidR="00611983" w:rsidRPr="00611983" w:rsidRDefault="00611983" w:rsidP="006119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Frontend Implementation</w:t>
      </w:r>
    </w:p>
    <w:p w14:paraId="61466324" w14:textId="77777777" w:rsidR="00611983" w:rsidRPr="00611983" w:rsidRDefault="00611983" w:rsidP="0061198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Data Loading</w:t>
      </w: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: </w:t>
      </w:r>
    </w:p>
    <w:p w14:paraId="6456413B" w14:textId="77777777" w:rsidR="00611983" w:rsidRPr="00611983" w:rsidRDefault="00611983" w:rsidP="0061198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Data is loaded through the db-loader.js script</w:t>
      </w:r>
    </w:p>
    <w:p w14:paraId="5C115683" w14:textId="77777777" w:rsidR="00611983" w:rsidRPr="00611983" w:rsidRDefault="00611983" w:rsidP="0061198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API endpoints are called to fetch content</w:t>
      </w:r>
    </w:p>
    <w:p w14:paraId="2030D6E1" w14:textId="77777777" w:rsidR="00611983" w:rsidRPr="00611983" w:rsidRDefault="00611983" w:rsidP="0061198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Content is rendered dynamically on the page</w:t>
      </w:r>
    </w:p>
    <w:p w14:paraId="0CB02FD0" w14:textId="77777777" w:rsidR="00611983" w:rsidRPr="00611983" w:rsidRDefault="00611983" w:rsidP="0061198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Mock data fallback when API is unavailable</w:t>
      </w:r>
    </w:p>
    <w:p w14:paraId="5E26E945" w14:textId="77777777" w:rsidR="00611983" w:rsidRPr="00611983" w:rsidRDefault="00611983" w:rsidP="0061198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Responsive Design</w:t>
      </w: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: </w:t>
      </w:r>
    </w:p>
    <w:p w14:paraId="15CFEA70" w14:textId="77777777" w:rsidR="00611983" w:rsidRPr="00611983" w:rsidRDefault="00611983" w:rsidP="0061198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Mobile-first approach</w:t>
      </w:r>
    </w:p>
    <w:p w14:paraId="64619384" w14:textId="77777777" w:rsidR="00611983" w:rsidRPr="00611983" w:rsidRDefault="00611983" w:rsidP="0061198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Breakpoints for different device sizes</w:t>
      </w:r>
    </w:p>
    <w:p w14:paraId="0E651E13" w14:textId="77777777" w:rsidR="00611983" w:rsidRPr="00611983" w:rsidRDefault="00611983" w:rsidP="0061198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Flexbox and CSS Grid for layouts</w:t>
      </w:r>
    </w:p>
    <w:p w14:paraId="583F80B0" w14:textId="77777777" w:rsidR="00611983" w:rsidRPr="00611983" w:rsidRDefault="00611983" w:rsidP="0061198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JavaScript Features</w:t>
      </w: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: </w:t>
      </w:r>
    </w:p>
    <w:p w14:paraId="1738CC36" w14:textId="77777777" w:rsidR="00611983" w:rsidRPr="00611983" w:rsidRDefault="00611983" w:rsidP="0061198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Gallery filtering</w:t>
      </w:r>
    </w:p>
    <w:p w14:paraId="78FEF926" w14:textId="77777777" w:rsidR="00611983" w:rsidRPr="00611983" w:rsidRDefault="00611983" w:rsidP="0061198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Blog pagination</w:t>
      </w:r>
    </w:p>
    <w:p w14:paraId="68A91639" w14:textId="77777777" w:rsidR="00611983" w:rsidRPr="00611983" w:rsidRDefault="00611983" w:rsidP="0061198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Navigation handling</w:t>
      </w:r>
    </w:p>
    <w:p w14:paraId="39C66671" w14:textId="77777777" w:rsidR="00611983" w:rsidRPr="00611983" w:rsidRDefault="00611983" w:rsidP="0061198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Smooth scrolling</w:t>
      </w:r>
    </w:p>
    <w:p w14:paraId="0B54DFCF" w14:textId="77777777" w:rsidR="00611983" w:rsidRPr="00611983" w:rsidRDefault="00611983" w:rsidP="0061198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Animations on scroll</w:t>
      </w:r>
    </w:p>
    <w:p w14:paraId="521ACB1C" w14:textId="77777777" w:rsidR="00611983" w:rsidRPr="00611983" w:rsidRDefault="00611983" w:rsidP="006119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Backend Implementation</w:t>
      </w:r>
    </w:p>
    <w:p w14:paraId="68EED2E0" w14:textId="77777777" w:rsidR="00611983" w:rsidRPr="00611983" w:rsidRDefault="00611983" w:rsidP="0061198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API Endpoints</w:t>
      </w: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: </w:t>
      </w:r>
    </w:p>
    <w:p w14:paraId="2D1CD62F" w14:textId="77777777" w:rsidR="00611983" w:rsidRPr="00611983" w:rsidRDefault="00611983" w:rsidP="0061198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RESTful API design</w:t>
      </w:r>
    </w:p>
    <w:p w14:paraId="465197C0" w14:textId="77777777" w:rsidR="00611983" w:rsidRPr="00611983" w:rsidRDefault="00611983" w:rsidP="0061198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JWT authentication</w:t>
      </w:r>
    </w:p>
    <w:p w14:paraId="43376FF3" w14:textId="77777777" w:rsidR="00611983" w:rsidRPr="00611983" w:rsidRDefault="00611983" w:rsidP="0061198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MongoDB connection</w:t>
      </w:r>
    </w:p>
    <w:p w14:paraId="40CE96E4" w14:textId="77777777" w:rsidR="00611983" w:rsidRPr="00611983" w:rsidRDefault="00611983" w:rsidP="0061198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S3 integration for file uploads</w:t>
      </w:r>
    </w:p>
    <w:p w14:paraId="507F8BF5" w14:textId="77777777" w:rsidR="00611983" w:rsidRPr="00611983" w:rsidRDefault="00611983" w:rsidP="0061198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Authentication Flow</w:t>
      </w: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: </w:t>
      </w:r>
    </w:p>
    <w:p w14:paraId="48291BC2" w14:textId="77777777" w:rsidR="00611983" w:rsidRPr="00611983" w:rsidRDefault="00611983" w:rsidP="0061198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Username/password validation</w:t>
      </w:r>
    </w:p>
    <w:p w14:paraId="6C1AAE93" w14:textId="77777777" w:rsidR="00611983" w:rsidRPr="00611983" w:rsidRDefault="00611983" w:rsidP="0061198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JWT token generation</w:t>
      </w:r>
    </w:p>
    <w:p w14:paraId="56A83A15" w14:textId="77777777" w:rsidR="00611983" w:rsidRPr="00611983" w:rsidRDefault="00611983" w:rsidP="0061198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Token verification middleware</w:t>
      </w:r>
    </w:p>
    <w:p w14:paraId="0EC91B10" w14:textId="77777777" w:rsidR="00611983" w:rsidRPr="00611983" w:rsidRDefault="00611983" w:rsidP="0061198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Role-based access control</w:t>
      </w:r>
    </w:p>
    <w:p w14:paraId="541FE9B6" w14:textId="77777777" w:rsidR="00611983" w:rsidRPr="00611983" w:rsidRDefault="00611983" w:rsidP="0061198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Database Models</w:t>
      </w: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: </w:t>
      </w:r>
    </w:p>
    <w:p w14:paraId="6755CE18" w14:textId="77777777" w:rsidR="00611983" w:rsidRPr="00611983" w:rsidRDefault="00611983" w:rsidP="0061198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User model for authentication</w:t>
      </w:r>
    </w:p>
    <w:p w14:paraId="61D06CE5" w14:textId="77777777" w:rsidR="00611983" w:rsidRPr="00611983" w:rsidRDefault="00611983" w:rsidP="0061198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Blog model for blog posts</w:t>
      </w:r>
    </w:p>
    <w:p w14:paraId="13EE88E7" w14:textId="77777777" w:rsidR="00611983" w:rsidRPr="00611983" w:rsidRDefault="00611983" w:rsidP="0061198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Gallery model for gallery items</w:t>
      </w:r>
    </w:p>
    <w:p w14:paraId="4106B520" w14:textId="77777777" w:rsidR="00611983" w:rsidRPr="00611983" w:rsidRDefault="00611983" w:rsidP="0061198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Product model for products</w:t>
      </w:r>
    </w:p>
    <w:p w14:paraId="395F50BC" w14:textId="77777777" w:rsidR="00611983" w:rsidRPr="00611983" w:rsidRDefault="00611983" w:rsidP="006119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Data Flow</w:t>
      </w:r>
    </w:p>
    <w:p w14:paraId="18A91A69" w14:textId="77777777" w:rsidR="00611983" w:rsidRPr="00611983" w:rsidRDefault="00611983" w:rsidP="0061198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Read Operations</w:t>
      </w: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: </w:t>
      </w:r>
    </w:p>
    <w:p w14:paraId="2A66E704" w14:textId="77777777" w:rsidR="00611983" w:rsidRPr="00611983" w:rsidRDefault="00611983" w:rsidP="0061198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Frontend requests data from API</w:t>
      </w:r>
    </w:p>
    <w:p w14:paraId="48B9591F" w14:textId="77777777" w:rsidR="00611983" w:rsidRPr="00611983" w:rsidRDefault="00611983" w:rsidP="0061198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lastRenderedPageBreak/>
        <w:t>API queries MongoDB</w:t>
      </w:r>
    </w:p>
    <w:p w14:paraId="099CDDD8" w14:textId="77777777" w:rsidR="00611983" w:rsidRPr="00611983" w:rsidRDefault="00611983" w:rsidP="0061198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Data is returned to frontend</w:t>
      </w:r>
    </w:p>
    <w:p w14:paraId="61F76A4E" w14:textId="77777777" w:rsidR="00611983" w:rsidRPr="00611983" w:rsidRDefault="00611983" w:rsidP="0061198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Frontend renders data</w:t>
      </w:r>
    </w:p>
    <w:p w14:paraId="6BB60D12" w14:textId="77777777" w:rsidR="00611983" w:rsidRPr="00611983" w:rsidRDefault="00611983" w:rsidP="0061198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Write Operations</w:t>
      </w: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: </w:t>
      </w:r>
    </w:p>
    <w:p w14:paraId="42206A78" w14:textId="77777777" w:rsidR="00611983" w:rsidRPr="00611983" w:rsidRDefault="00611983" w:rsidP="0061198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Admin submits form data</w:t>
      </w:r>
    </w:p>
    <w:p w14:paraId="70A14C0B" w14:textId="77777777" w:rsidR="00611983" w:rsidRPr="00611983" w:rsidRDefault="00611983" w:rsidP="0061198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API receives and validates data</w:t>
      </w:r>
    </w:p>
    <w:p w14:paraId="76EF22A7" w14:textId="77777777" w:rsidR="00611983" w:rsidRPr="00611983" w:rsidRDefault="00611983" w:rsidP="0061198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Data is saved to MongoDB</w:t>
      </w:r>
    </w:p>
    <w:p w14:paraId="4F1146CB" w14:textId="77777777" w:rsidR="00611983" w:rsidRPr="00611983" w:rsidRDefault="00611983" w:rsidP="0061198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Confirmation is returned to admin panel</w:t>
      </w:r>
    </w:p>
    <w:p w14:paraId="64D5C9C3" w14:textId="77777777" w:rsidR="00611983" w:rsidRPr="00611983" w:rsidRDefault="00000000" w:rsidP="00611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 w14:anchorId="2E904BB3">
          <v:rect id="_x0000_i1033" style="width:0;height:1.5pt" o:hralign="center" o:hrstd="t" o:hr="t" fillcolor="#a0a0a0" stroked="f"/>
        </w:pict>
      </w:r>
    </w:p>
    <w:p w14:paraId="78AA2CE1" w14:textId="77777777" w:rsidR="00611983" w:rsidRPr="00611983" w:rsidRDefault="00611983" w:rsidP="006119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  <w:t>9. Troubleshooting Guide</w:t>
      </w:r>
    </w:p>
    <w:p w14:paraId="3388BB49" w14:textId="77777777" w:rsidR="00611983" w:rsidRPr="00611983" w:rsidRDefault="00611983" w:rsidP="006119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Common Issues and Solutions</w:t>
      </w:r>
    </w:p>
    <w:p w14:paraId="1F85A9A0" w14:textId="77777777" w:rsidR="00611983" w:rsidRPr="00611983" w:rsidRDefault="00611983" w:rsidP="0061198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API Connection Errors</w:t>
      </w: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: </w:t>
      </w:r>
    </w:p>
    <w:p w14:paraId="65C92B40" w14:textId="77777777" w:rsidR="00611983" w:rsidRPr="00611983" w:rsidRDefault="00611983" w:rsidP="0061198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Symptom</w:t>
      </w: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 Website shows "Failed to load" messages</w:t>
      </w:r>
    </w:p>
    <w:p w14:paraId="718D2511" w14:textId="77777777" w:rsidR="00611983" w:rsidRPr="00611983" w:rsidRDefault="00611983" w:rsidP="0061198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Solution</w:t>
      </w: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: </w:t>
      </w:r>
    </w:p>
    <w:p w14:paraId="4ED3EFD1" w14:textId="77777777" w:rsidR="00611983" w:rsidRPr="00611983" w:rsidRDefault="00611983" w:rsidP="00611983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Check MongoDB connection string</w:t>
      </w:r>
    </w:p>
    <w:p w14:paraId="33A3FB78" w14:textId="77777777" w:rsidR="00611983" w:rsidRPr="00611983" w:rsidRDefault="00611983" w:rsidP="00611983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Verify API endpoints in vercel.json</w:t>
      </w:r>
    </w:p>
    <w:p w14:paraId="34F2FC91" w14:textId="77777777" w:rsidR="00611983" w:rsidRPr="00611983" w:rsidRDefault="00611983" w:rsidP="00611983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Check network connectivity</w:t>
      </w:r>
    </w:p>
    <w:p w14:paraId="68D01593" w14:textId="77777777" w:rsidR="00611983" w:rsidRPr="00611983" w:rsidRDefault="00611983" w:rsidP="00611983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Mock data should display as fallback</w:t>
      </w:r>
    </w:p>
    <w:p w14:paraId="11D88C82" w14:textId="77777777" w:rsidR="00611983" w:rsidRPr="00611983" w:rsidRDefault="00611983" w:rsidP="0061198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Image Upload Failures</w:t>
      </w: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: </w:t>
      </w:r>
    </w:p>
    <w:p w14:paraId="3B93247A" w14:textId="77777777" w:rsidR="00611983" w:rsidRPr="00611983" w:rsidRDefault="00611983" w:rsidP="0061198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Symptom</w:t>
      </w: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 Images fail to upload in admin panel</w:t>
      </w:r>
    </w:p>
    <w:p w14:paraId="16EB4094" w14:textId="77777777" w:rsidR="00611983" w:rsidRPr="00611983" w:rsidRDefault="00611983" w:rsidP="0061198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Solution</w:t>
      </w: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: </w:t>
      </w:r>
    </w:p>
    <w:p w14:paraId="5A192297" w14:textId="77777777" w:rsidR="00611983" w:rsidRPr="00611983" w:rsidRDefault="00611983" w:rsidP="00611983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Verify AWS credentials</w:t>
      </w:r>
    </w:p>
    <w:p w14:paraId="1150D6DF" w14:textId="77777777" w:rsidR="00611983" w:rsidRPr="00611983" w:rsidRDefault="00611983" w:rsidP="00611983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Check S3 bucket permissions</w:t>
      </w:r>
    </w:p>
    <w:p w14:paraId="654FDE95" w14:textId="77777777" w:rsidR="00611983" w:rsidRPr="00611983" w:rsidRDefault="00611983" w:rsidP="00611983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Ensure correct CORS configuration</w:t>
      </w:r>
    </w:p>
    <w:p w14:paraId="441AF576" w14:textId="77777777" w:rsidR="00611983" w:rsidRPr="00611983" w:rsidRDefault="00611983" w:rsidP="00611983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Check file size limits</w:t>
      </w:r>
    </w:p>
    <w:p w14:paraId="594788F5" w14:textId="77777777" w:rsidR="00611983" w:rsidRPr="00611983" w:rsidRDefault="00611983" w:rsidP="0061198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Authentication Issues</w:t>
      </w: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: </w:t>
      </w:r>
    </w:p>
    <w:p w14:paraId="285DF7B9" w14:textId="77777777" w:rsidR="00611983" w:rsidRPr="00611983" w:rsidRDefault="00611983" w:rsidP="0061198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Symptom</w:t>
      </w: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 Unable to log in to admin panel</w:t>
      </w:r>
    </w:p>
    <w:p w14:paraId="37F52A15" w14:textId="77777777" w:rsidR="00611983" w:rsidRPr="00611983" w:rsidRDefault="00611983" w:rsidP="0061198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Solution</w:t>
      </w: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: </w:t>
      </w:r>
    </w:p>
    <w:p w14:paraId="535C321B" w14:textId="77777777" w:rsidR="00611983" w:rsidRPr="00611983" w:rsidRDefault="00611983" w:rsidP="00611983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Verify credentials</w:t>
      </w:r>
    </w:p>
    <w:p w14:paraId="12FB24C8" w14:textId="77777777" w:rsidR="00611983" w:rsidRPr="00611983" w:rsidRDefault="00611983" w:rsidP="00611983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Check JWT_SECRET environment variable</w:t>
      </w:r>
    </w:p>
    <w:p w14:paraId="47BEC082" w14:textId="77777777" w:rsidR="00611983" w:rsidRPr="00611983" w:rsidRDefault="00611983" w:rsidP="00611983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Clear browser cache and cookies</w:t>
      </w:r>
    </w:p>
    <w:p w14:paraId="7BEC0960" w14:textId="77777777" w:rsidR="00611983" w:rsidRPr="00611983" w:rsidRDefault="00611983" w:rsidP="00611983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Look for console errors</w:t>
      </w:r>
    </w:p>
    <w:p w14:paraId="29309306" w14:textId="77777777" w:rsidR="00611983" w:rsidRPr="00611983" w:rsidRDefault="00611983" w:rsidP="0061198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Deployment Failures</w:t>
      </w: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: </w:t>
      </w:r>
    </w:p>
    <w:p w14:paraId="47851D6E" w14:textId="77777777" w:rsidR="00611983" w:rsidRPr="00611983" w:rsidRDefault="00611983" w:rsidP="0061198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Symptom</w:t>
      </w: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 Vercel deployment fails</w:t>
      </w:r>
    </w:p>
    <w:p w14:paraId="58C6CD0A" w14:textId="77777777" w:rsidR="00611983" w:rsidRPr="00611983" w:rsidRDefault="00611983" w:rsidP="0061198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Solution</w:t>
      </w: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: </w:t>
      </w:r>
    </w:p>
    <w:p w14:paraId="5DB4EECB" w14:textId="77777777" w:rsidR="00611983" w:rsidRPr="00611983" w:rsidRDefault="00611983" w:rsidP="00611983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Check vercel.json configuration</w:t>
      </w:r>
    </w:p>
    <w:p w14:paraId="0139CCBF" w14:textId="77777777" w:rsidR="00611983" w:rsidRPr="00611983" w:rsidRDefault="00611983" w:rsidP="00611983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Look for "Mixed routing properties" error</w:t>
      </w:r>
    </w:p>
    <w:p w14:paraId="21707D8D" w14:textId="77777777" w:rsidR="00611983" w:rsidRPr="00611983" w:rsidRDefault="00611983" w:rsidP="00611983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Verify build settings</w:t>
      </w:r>
    </w:p>
    <w:p w14:paraId="738D4C9C" w14:textId="77777777" w:rsidR="00611983" w:rsidRPr="00611983" w:rsidRDefault="00611983" w:rsidP="00611983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Check environment variables</w:t>
      </w:r>
    </w:p>
    <w:p w14:paraId="0EC0DF78" w14:textId="77777777" w:rsidR="00611983" w:rsidRPr="00611983" w:rsidRDefault="00611983" w:rsidP="006119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Debugging Tools</w:t>
      </w:r>
    </w:p>
    <w:p w14:paraId="1849B1EC" w14:textId="77777777" w:rsidR="00611983" w:rsidRPr="00611983" w:rsidRDefault="00611983" w:rsidP="0061198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Browser Developer Tools</w:t>
      </w: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: </w:t>
      </w:r>
    </w:p>
    <w:p w14:paraId="5E3B6E78" w14:textId="77777777" w:rsidR="00611983" w:rsidRPr="00611983" w:rsidRDefault="00611983" w:rsidP="0061198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Console for JavaScript errors</w:t>
      </w:r>
    </w:p>
    <w:p w14:paraId="2909D33A" w14:textId="77777777" w:rsidR="00611983" w:rsidRPr="00611983" w:rsidRDefault="00611983" w:rsidP="0061198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Network tab for API requests</w:t>
      </w:r>
    </w:p>
    <w:p w14:paraId="78F9258B" w14:textId="77777777" w:rsidR="00611983" w:rsidRPr="00611983" w:rsidRDefault="00611983" w:rsidP="0061198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lastRenderedPageBreak/>
        <w:t>Application tab for localStorage/cookies</w:t>
      </w:r>
    </w:p>
    <w:p w14:paraId="09223EA9" w14:textId="77777777" w:rsidR="00611983" w:rsidRPr="00611983" w:rsidRDefault="00611983" w:rsidP="0061198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Vercel Logs</w:t>
      </w: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: </w:t>
      </w:r>
    </w:p>
    <w:p w14:paraId="01CA81EF" w14:textId="77777777" w:rsidR="00611983" w:rsidRPr="00611983" w:rsidRDefault="00611983" w:rsidP="0061198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Function execution logs</w:t>
      </w:r>
    </w:p>
    <w:p w14:paraId="50E76B90" w14:textId="77777777" w:rsidR="00611983" w:rsidRPr="00611983" w:rsidRDefault="00611983" w:rsidP="0061198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Build logs for deployment issues</w:t>
      </w:r>
    </w:p>
    <w:p w14:paraId="591666EE" w14:textId="77777777" w:rsidR="00611983" w:rsidRPr="00611983" w:rsidRDefault="00611983" w:rsidP="0061198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Environment variable verification</w:t>
      </w:r>
    </w:p>
    <w:p w14:paraId="4B778D5B" w14:textId="77777777" w:rsidR="00611983" w:rsidRPr="00611983" w:rsidRDefault="00611983" w:rsidP="0061198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MongoDB Atlas Dashboard</w:t>
      </w: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: </w:t>
      </w:r>
    </w:p>
    <w:p w14:paraId="4476AE2E" w14:textId="77777777" w:rsidR="00611983" w:rsidRPr="00611983" w:rsidRDefault="00611983" w:rsidP="0061198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Database connection status</w:t>
      </w:r>
    </w:p>
    <w:p w14:paraId="1804F78D" w14:textId="77777777" w:rsidR="00611983" w:rsidRPr="00611983" w:rsidRDefault="00611983" w:rsidP="0061198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Query monitoring</w:t>
      </w:r>
    </w:p>
    <w:p w14:paraId="119991BA" w14:textId="77777777" w:rsidR="00611983" w:rsidRPr="00611983" w:rsidRDefault="00611983" w:rsidP="0061198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Performance metrics</w:t>
      </w:r>
    </w:p>
    <w:p w14:paraId="4B783435" w14:textId="77777777" w:rsidR="00611983" w:rsidRPr="00611983" w:rsidRDefault="00000000" w:rsidP="00611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 w14:anchorId="70B4D28A">
          <v:rect id="_x0000_i1034" style="width:0;height:1.5pt" o:hralign="center" o:hrstd="t" o:hr="t" fillcolor="#a0a0a0" stroked="f"/>
        </w:pict>
      </w:r>
    </w:p>
    <w:p w14:paraId="5D77B277" w14:textId="77777777" w:rsidR="00611983" w:rsidRPr="00611983" w:rsidRDefault="00611983" w:rsidP="006119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  <w:t>10. Future Enhancements</w:t>
      </w:r>
    </w:p>
    <w:p w14:paraId="54065792" w14:textId="77777777" w:rsidR="00611983" w:rsidRPr="00611983" w:rsidRDefault="00611983" w:rsidP="006119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Planned Features</w:t>
      </w:r>
    </w:p>
    <w:p w14:paraId="125A5BCD" w14:textId="77777777" w:rsidR="00611983" w:rsidRPr="00611983" w:rsidRDefault="00611983" w:rsidP="0061198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User Management</w:t>
      </w: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: </w:t>
      </w:r>
    </w:p>
    <w:p w14:paraId="2F808032" w14:textId="77777777" w:rsidR="00611983" w:rsidRPr="00611983" w:rsidRDefault="00611983" w:rsidP="0061198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Multiple admin user accounts</w:t>
      </w:r>
    </w:p>
    <w:p w14:paraId="6FC2C4E5" w14:textId="77777777" w:rsidR="00611983" w:rsidRPr="00611983" w:rsidRDefault="00611983" w:rsidP="0061198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Role-based permissions</w:t>
      </w:r>
    </w:p>
    <w:p w14:paraId="1E087104" w14:textId="77777777" w:rsidR="00611983" w:rsidRPr="00611983" w:rsidRDefault="00611983" w:rsidP="0061198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User activity logging</w:t>
      </w:r>
    </w:p>
    <w:p w14:paraId="44E4689D" w14:textId="77777777" w:rsidR="00611983" w:rsidRPr="00611983" w:rsidRDefault="00611983" w:rsidP="0061198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Advanced Content Management</w:t>
      </w: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: </w:t>
      </w:r>
    </w:p>
    <w:p w14:paraId="098E37CA" w14:textId="77777777" w:rsidR="00611983" w:rsidRPr="00611983" w:rsidRDefault="00611983" w:rsidP="0061198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Content scheduling</w:t>
      </w:r>
    </w:p>
    <w:p w14:paraId="2FFEF150" w14:textId="77777777" w:rsidR="00611983" w:rsidRPr="00611983" w:rsidRDefault="00611983" w:rsidP="0061198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Custom content types</w:t>
      </w:r>
    </w:p>
    <w:p w14:paraId="627C54FD" w14:textId="77777777" w:rsidR="00611983" w:rsidRPr="00611983" w:rsidRDefault="00611983" w:rsidP="0061198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Version history and rollback</w:t>
      </w:r>
    </w:p>
    <w:p w14:paraId="56D56053" w14:textId="77777777" w:rsidR="00611983" w:rsidRPr="00611983" w:rsidRDefault="00611983" w:rsidP="0061198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Performance Improvements</w:t>
      </w: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: </w:t>
      </w:r>
    </w:p>
    <w:p w14:paraId="52DD3801" w14:textId="77777777" w:rsidR="00611983" w:rsidRPr="00611983" w:rsidRDefault="00611983" w:rsidP="0061198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Image optimization pipeline</w:t>
      </w:r>
    </w:p>
    <w:p w14:paraId="0BBA4EC4" w14:textId="77777777" w:rsidR="00611983" w:rsidRPr="00611983" w:rsidRDefault="00611983" w:rsidP="0061198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Advanced caching</w:t>
      </w:r>
    </w:p>
    <w:p w14:paraId="056C64DD" w14:textId="77777777" w:rsidR="00611983" w:rsidRPr="00611983" w:rsidRDefault="00611983" w:rsidP="0061198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Code splitting and lazy loading</w:t>
      </w:r>
    </w:p>
    <w:p w14:paraId="2A66137B" w14:textId="77777777" w:rsidR="00611983" w:rsidRPr="00611983" w:rsidRDefault="00611983" w:rsidP="0061198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Analytics Integration</w:t>
      </w: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: </w:t>
      </w:r>
    </w:p>
    <w:p w14:paraId="29061B12" w14:textId="77777777" w:rsidR="00611983" w:rsidRPr="00611983" w:rsidRDefault="00611983" w:rsidP="0061198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Google Analytics integration</w:t>
      </w:r>
    </w:p>
    <w:p w14:paraId="6A493CA8" w14:textId="77777777" w:rsidR="00611983" w:rsidRPr="00611983" w:rsidRDefault="00611983" w:rsidP="0061198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Content performance metrics</w:t>
      </w:r>
    </w:p>
    <w:p w14:paraId="16A8DEF0" w14:textId="77777777" w:rsidR="00611983" w:rsidRPr="00611983" w:rsidRDefault="00611983" w:rsidP="0061198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User behavior tracking</w:t>
      </w:r>
    </w:p>
    <w:p w14:paraId="677D51DC" w14:textId="77777777" w:rsidR="00611983" w:rsidRPr="00611983" w:rsidRDefault="00611983" w:rsidP="006119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Architectural Improvements</w:t>
      </w:r>
    </w:p>
    <w:p w14:paraId="4DBA595C" w14:textId="77777777" w:rsidR="00611983" w:rsidRPr="00611983" w:rsidRDefault="00611983" w:rsidP="0061198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API Enhancement</w:t>
      </w: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: </w:t>
      </w:r>
    </w:p>
    <w:p w14:paraId="0103029B" w14:textId="77777777" w:rsidR="00611983" w:rsidRPr="00611983" w:rsidRDefault="00611983" w:rsidP="0061198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GraphQL API implementation</w:t>
      </w:r>
    </w:p>
    <w:p w14:paraId="6B87A22A" w14:textId="77777777" w:rsidR="00611983" w:rsidRPr="00611983" w:rsidRDefault="00611983" w:rsidP="0061198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Real-time updates with WebSockets</w:t>
      </w:r>
    </w:p>
    <w:p w14:paraId="4D650564" w14:textId="77777777" w:rsidR="00611983" w:rsidRPr="00611983" w:rsidRDefault="00611983" w:rsidP="0061198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Enhanced error handling</w:t>
      </w:r>
    </w:p>
    <w:p w14:paraId="378CB481" w14:textId="77777777" w:rsidR="00611983" w:rsidRPr="00611983" w:rsidRDefault="00611983" w:rsidP="0061198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Security Enhancements</w:t>
      </w: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: </w:t>
      </w:r>
    </w:p>
    <w:p w14:paraId="2BF59746" w14:textId="77777777" w:rsidR="00611983" w:rsidRPr="00611983" w:rsidRDefault="00611983" w:rsidP="0061198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Two-factor authentication</w:t>
      </w:r>
    </w:p>
    <w:p w14:paraId="07B92D2D" w14:textId="77777777" w:rsidR="00611983" w:rsidRPr="00611983" w:rsidRDefault="00611983" w:rsidP="0061198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Enhanced CORS policies</w:t>
      </w:r>
    </w:p>
    <w:p w14:paraId="6606DB88" w14:textId="77777777" w:rsidR="00611983" w:rsidRPr="00611983" w:rsidRDefault="00611983" w:rsidP="0061198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Regular security audits</w:t>
      </w:r>
    </w:p>
    <w:p w14:paraId="3020D57C" w14:textId="77777777" w:rsidR="00611983" w:rsidRPr="00611983" w:rsidRDefault="00000000" w:rsidP="00611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 w14:anchorId="63FDE108">
          <v:rect id="_x0000_i1035" style="width:0;height:1.5pt" o:hralign="center" o:hrstd="t" o:hr="t" fillcolor="#a0a0a0" stroked="f"/>
        </w:pict>
      </w:r>
    </w:p>
    <w:p w14:paraId="76AAD128" w14:textId="77777777" w:rsidR="00611983" w:rsidRPr="00611983" w:rsidRDefault="00611983" w:rsidP="006119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  <w:t>11. Maintenance Procedures</w:t>
      </w:r>
    </w:p>
    <w:p w14:paraId="1226E6F1" w14:textId="77777777" w:rsidR="00611983" w:rsidRPr="00611983" w:rsidRDefault="00611983" w:rsidP="006119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Regular Maintenance Tasks</w:t>
      </w:r>
    </w:p>
    <w:p w14:paraId="79766551" w14:textId="77777777" w:rsidR="00611983" w:rsidRPr="00611983" w:rsidRDefault="00611983" w:rsidP="0061198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lastRenderedPageBreak/>
        <w:t>Database Backups</w:t>
      </w: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: </w:t>
      </w:r>
    </w:p>
    <w:p w14:paraId="4E19D65A" w14:textId="77777777" w:rsidR="00611983" w:rsidRPr="00611983" w:rsidRDefault="00611983" w:rsidP="0061198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MongoDB Atlas automatic backups</w:t>
      </w:r>
    </w:p>
    <w:p w14:paraId="50411356" w14:textId="77777777" w:rsidR="00611983" w:rsidRPr="00611983" w:rsidRDefault="00611983" w:rsidP="0061198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Schedule: Daily</w:t>
      </w:r>
    </w:p>
    <w:p w14:paraId="6B8F9F82" w14:textId="77777777" w:rsidR="00611983" w:rsidRPr="00611983" w:rsidRDefault="00611983" w:rsidP="0061198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Retention: 7 days</w:t>
      </w:r>
    </w:p>
    <w:p w14:paraId="7FE73330" w14:textId="77777777" w:rsidR="00611983" w:rsidRPr="00611983" w:rsidRDefault="00611983" w:rsidP="0061198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Content Audits</w:t>
      </w: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: </w:t>
      </w:r>
    </w:p>
    <w:p w14:paraId="63A3A71B" w14:textId="77777777" w:rsidR="00611983" w:rsidRPr="00611983" w:rsidRDefault="00611983" w:rsidP="0061198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Review and update outdated content</w:t>
      </w:r>
    </w:p>
    <w:p w14:paraId="184E9B97" w14:textId="77777777" w:rsidR="00611983" w:rsidRPr="00611983" w:rsidRDefault="00611983" w:rsidP="0061198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Schedule: Monthly</w:t>
      </w:r>
    </w:p>
    <w:p w14:paraId="1AB3AF19" w14:textId="77777777" w:rsidR="00611983" w:rsidRPr="00611983" w:rsidRDefault="00611983" w:rsidP="0061198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Responsibility: Content manager</w:t>
      </w:r>
    </w:p>
    <w:p w14:paraId="7A51113E" w14:textId="77777777" w:rsidR="00611983" w:rsidRPr="00611983" w:rsidRDefault="00611983" w:rsidP="0061198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Security Updates</w:t>
      </w: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: </w:t>
      </w:r>
    </w:p>
    <w:p w14:paraId="130F7C73" w14:textId="77777777" w:rsidR="00611983" w:rsidRPr="00611983" w:rsidRDefault="00611983" w:rsidP="0061198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Update dependencies</w:t>
      </w:r>
    </w:p>
    <w:p w14:paraId="5426043E" w14:textId="77777777" w:rsidR="00611983" w:rsidRPr="00611983" w:rsidRDefault="00611983" w:rsidP="0061198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Review access logs</w:t>
      </w:r>
    </w:p>
    <w:p w14:paraId="517DAEC4" w14:textId="77777777" w:rsidR="00611983" w:rsidRPr="00611983" w:rsidRDefault="00611983" w:rsidP="0061198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Schedule: Monthly</w:t>
      </w:r>
    </w:p>
    <w:p w14:paraId="5DA672C9" w14:textId="77777777" w:rsidR="00611983" w:rsidRPr="00611983" w:rsidRDefault="00611983" w:rsidP="0061198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Responsibility: Developer</w:t>
      </w:r>
    </w:p>
    <w:p w14:paraId="558E8433" w14:textId="77777777" w:rsidR="00611983" w:rsidRPr="00611983" w:rsidRDefault="00611983" w:rsidP="006119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kern w:val="0"/>
          <w:sz w:val="27"/>
          <w:szCs w:val="27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color w:val="FF0000"/>
          <w:kern w:val="0"/>
          <w:sz w:val="27"/>
          <w:szCs w:val="27"/>
          <w:lang w:eastAsia="en-IN" w:bidi="te-IN"/>
          <w14:ligatures w14:val="none"/>
        </w:rPr>
        <w:t>Emergency Procedures</w:t>
      </w:r>
    </w:p>
    <w:p w14:paraId="57728A0B" w14:textId="77777777" w:rsidR="00611983" w:rsidRPr="00611983" w:rsidRDefault="00611983" w:rsidP="0061198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IN" w:bidi="te-IN"/>
          <w14:ligatures w14:val="none"/>
        </w:rPr>
        <w:t>Site Outage</w:t>
      </w:r>
      <w:r w:rsidRPr="0061198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IN" w:bidi="te-IN"/>
          <w14:ligatures w14:val="none"/>
        </w:rPr>
        <w:t xml:space="preserve">: </w:t>
      </w:r>
    </w:p>
    <w:p w14:paraId="6026A8F4" w14:textId="77777777" w:rsidR="00611983" w:rsidRPr="00611983" w:rsidRDefault="00611983" w:rsidP="0061198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IN" w:bidi="te-IN"/>
          <w14:ligatures w14:val="none"/>
        </w:rPr>
        <w:t>Check Vercel status</w:t>
      </w:r>
    </w:p>
    <w:p w14:paraId="462C7421" w14:textId="77777777" w:rsidR="00611983" w:rsidRPr="00611983" w:rsidRDefault="00611983" w:rsidP="0061198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IN" w:bidi="te-IN"/>
          <w14:ligatures w14:val="none"/>
        </w:rPr>
        <w:t>Verify MongoDB connection</w:t>
      </w:r>
    </w:p>
    <w:p w14:paraId="326FE783" w14:textId="77777777" w:rsidR="00611983" w:rsidRPr="00611983" w:rsidRDefault="00611983" w:rsidP="0061198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IN" w:bidi="te-IN"/>
          <w14:ligatures w14:val="none"/>
        </w:rPr>
        <w:t>Review deployment logs</w:t>
      </w:r>
    </w:p>
    <w:p w14:paraId="0A11580C" w14:textId="77777777" w:rsidR="00611983" w:rsidRPr="00611983" w:rsidRDefault="00611983" w:rsidP="0061198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IN" w:bidi="te-IN"/>
          <w14:ligatures w14:val="none"/>
        </w:rPr>
        <w:t>Rollback to last working deployment if needed</w:t>
      </w:r>
    </w:p>
    <w:p w14:paraId="566B7476" w14:textId="77777777" w:rsidR="00611983" w:rsidRPr="00611983" w:rsidRDefault="00611983" w:rsidP="0061198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IN" w:bidi="te-IN"/>
          <w14:ligatures w14:val="none"/>
        </w:rPr>
        <w:t>Security Breach</w:t>
      </w:r>
      <w:r w:rsidRPr="0061198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IN" w:bidi="te-IN"/>
          <w14:ligatures w14:val="none"/>
        </w:rPr>
        <w:t xml:space="preserve">: </w:t>
      </w:r>
    </w:p>
    <w:p w14:paraId="735FC43B" w14:textId="77777777" w:rsidR="00611983" w:rsidRPr="00611983" w:rsidRDefault="00611983" w:rsidP="0061198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IN" w:bidi="te-IN"/>
          <w14:ligatures w14:val="none"/>
        </w:rPr>
        <w:t>Reset all passwords</w:t>
      </w:r>
    </w:p>
    <w:p w14:paraId="3BF804D1" w14:textId="77777777" w:rsidR="00611983" w:rsidRPr="00611983" w:rsidRDefault="00611983" w:rsidP="0061198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IN" w:bidi="te-IN"/>
          <w14:ligatures w14:val="none"/>
        </w:rPr>
        <w:t>Revoke and reissue JWT secret</w:t>
      </w:r>
    </w:p>
    <w:p w14:paraId="34DDA9A8" w14:textId="77777777" w:rsidR="00611983" w:rsidRPr="00611983" w:rsidRDefault="00611983" w:rsidP="0061198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IN" w:bidi="te-IN"/>
          <w14:ligatures w14:val="none"/>
        </w:rPr>
        <w:t>Audit access logs</w:t>
      </w:r>
    </w:p>
    <w:p w14:paraId="36C262CE" w14:textId="77777777" w:rsidR="00611983" w:rsidRPr="00611983" w:rsidRDefault="00611983" w:rsidP="0061198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IN" w:bidi="te-IN"/>
          <w14:ligatures w14:val="none"/>
        </w:rPr>
        <w:t>Review code for vulnerabilities</w:t>
      </w:r>
    </w:p>
    <w:p w14:paraId="5A554B55" w14:textId="77777777" w:rsidR="00611983" w:rsidRPr="00611983" w:rsidRDefault="00000000" w:rsidP="00611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 w14:anchorId="1DAED523">
          <v:rect id="_x0000_i1036" style="width:0;height:1.5pt" o:hralign="center" o:hrstd="t" o:hr="t" fillcolor="#a0a0a0" stroked="f"/>
        </w:pict>
      </w:r>
    </w:p>
    <w:p w14:paraId="1537D532" w14:textId="77777777" w:rsidR="00611983" w:rsidRPr="00611983" w:rsidRDefault="00611983" w:rsidP="006119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  <w:t>12. Appendix: API Reference</w:t>
      </w:r>
    </w:p>
    <w:p w14:paraId="19FAA66C" w14:textId="77777777" w:rsidR="00611983" w:rsidRPr="00611983" w:rsidRDefault="00611983" w:rsidP="006119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Authentication Endpoints</w:t>
      </w:r>
    </w:p>
    <w:p w14:paraId="3FCF4D1C" w14:textId="77777777" w:rsidR="00611983" w:rsidRPr="00611983" w:rsidRDefault="00611983" w:rsidP="0061198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POST /api/auth/login</w:t>
      </w: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</w:t>
      </w:r>
    </w:p>
    <w:p w14:paraId="0ECDF6C7" w14:textId="77777777" w:rsidR="00611983" w:rsidRPr="00611983" w:rsidRDefault="00611983" w:rsidP="0061198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Description: Authenticates user and returns JWT token</w:t>
      </w:r>
    </w:p>
    <w:p w14:paraId="0E80EE56" w14:textId="77777777" w:rsidR="00611983" w:rsidRPr="00611983" w:rsidRDefault="00611983" w:rsidP="0061198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Request Body: </w:t>
      </w:r>
      <w:r w:rsidRPr="00611983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{ username, password }</w:t>
      </w:r>
    </w:p>
    <w:p w14:paraId="03441C02" w14:textId="77777777" w:rsidR="00611983" w:rsidRPr="00611983" w:rsidRDefault="00611983" w:rsidP="0061198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Response: </w:t>
      </w:r>
      <w:r w:rsidRPr="00611983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{ success, token, user }</w:t>
      </w:r>
    </w:p>
    <w:p w14:paraId="66F32622" w14:textId="77777777" w:rsidR="00611983" w:rsidRPr="00611983" w:rsidRDefault="00611983" w:rsidP="0061198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GET /api/auth/verify</w:t>
      </w: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</w:t>
      </w:r>
    </w:p>
    <w:p w14:paraId="190AC30B" w14:textId="77777777" w:rsidR="00611983" w:rsidRPr="00611983" w:rsidRDefault="00611983" w:rsidP="0061198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Description: Verifies JWT token</w:t>
      </w:r>
    </w:p>
    <w:p w14:paraId="4CE93B90" w14:textId="77777777" w:rsidR="00611983" w:rsidRPr="00611983" w:rsidRDefault="00611983" w:rsidP="0061198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Headers: </w:t>
      </w:r>
      <w:r w:rsidRPr="00611983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Authorization: Bearer {token}</w:t>
      </w:r>
    </w:p>
    <w:p w14:paraId="2A9ED07E" w14:textId="77777777" w:rsidR="00611983" w:rsidRPr="00611983" w:rsidRDefault="00611983" w:rsidP="0061198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Response: </w:t>
      </w:r>
      <w:r w:rsidRPr="00611983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{ authenticated, user }</w:t>
      </w:r>
    </w:p>
    <w:p w14:paraId="29B128B3" w14:textId="77777777" w:rsidR="00611983" w:rsidRPr="00611983" w:rsidRDefault="00611983" w:rsidP="006119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Content Endpoints</w:t>
      </w:r>
    </w:p>
    <w:p w14:paraId="0C7313FA" w14:textId="77777777" w:rsidR="00611983" w:rsidRPr="00611983" w:rsidRDefault="00611983" w:rsidP="0061198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GET /api/blog</w:t>
      </w: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</w:t>
      </w:r>
    </w:p>
    <w:p w14:paraId="35D21318" w14:textId="77777777" w:rsidR="00611983" w:rsidRPr="00611983" w:rsidRDefault="00611983" w:rsidP="0061198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Description: Retrieves blog posts</w:t>
      </w:r>
    </w:p>
    <w:p w14:paraId="57335F2D" w14:textId="77777777" w:rsidR="00611983" w:rsidRPr="00611983" w:rsidRDefault="00611983" w:rsidP="0061198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Query Parameters: </w:t>
      </w:r>
      <w:r w:rsidRPr="00611983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published, category, limit</w:t>
      </w:r>
    </w:p>
    <w:p w14:paraId="68D72AEB" w14:textId="77777777" w:rsidR="00611983" w:rsidRPr="00611983" w:rsidRDefault="00611983" w:rsidP="0061198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Response: Array of blog posts</w:t>
      </w:r>
    </w:p>
    <w:p w14:paraId="219676F4" w14:textId="77777777" w:rsidR="00611983" w:rsidRPr="00611983" w:rsidRDefault="00611983" w:rsidP="0061198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GET /api/gallery</w:t>
      </w: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</w:t>
      </w:r>
    </w:p>
    <w:p w14:paraId="245E329A" w14:textId="77777777" w:rsidR="00611983" w:rsidRPr="00611983" w:rsidRDefault="00611983" w:rsidP="0061198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lastRenderedPageBreak/>
        <w:t>Description: Retrieves gallery items</w:t>
      </w:r>
    </w:p>
    <w:p w14:paraId="4CC80E1E" w14:textId="77777777" w:rsidR="00611983" w:rsidRPr="00611983" w:rsidRDefault="00611983" w:rsidP="0061198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Query Parameters: </w:t>
      </w:r>
      <w:r w:rsidRPr="00611983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category, featured</w:t>
      </w:r>
    </w:p>
    <w:p w14:paraId="31D27C60" w14:textId="77777777" w:rsidR="00611983" w:rsidRPr="00611983" w:rsidRDefault="00611983" w:rsidP="0061198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Response: Array of gallery items</w:t>
      </w:r>
    </w:p>
    <w:p w14:paraId="1C2ABF07" w14:textId="77777777" w:rsidR="00611983" w:rsidRPr="00611983" w:rsidRDefault="00611983" w:rsidP="0061198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Response: Array of products</w:t>
      </w:r>
    </w:p>
    <w:p w14:paraId="789ED90C" w14:textId="77777777" w:rsidR="00283EA2" w:rsidRDefault="00283EA2" w:rsidP="006119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</w:p>
    <w:p w14:paraId="2EEF40D7" w14:textId="070C2973" w:rsidR="00611983" w:rsidRPr="00611983" w:rsidRDefault="00611983" w:rsidP="006119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Content Management Endpoints</w:t>
      </w:r>
    </w:p>
    <w:p w14:paraId="2B975505" w14:textId="77777777" w:rsidR="00611983" w:rsidRPr="00611983" w:rsidRDefault="00611983" w:rsidP="0061198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POST /api/blog</w:t>
      </w: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</w:t>
      </w:r>
    </w:p>
    <w:p w14:paraId="67A55D48" w14:textId="77777777" w:rsidR="00611983" w:rsidRPr="00611983" w:rsidRDefault="00611983" w:rsidP="0061198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Description: Creates new blog post</w:t>
      </w:r>
    </w:p>
    <w:p w14:paraId="4DF88366" w14:textId="77777777" w:rsidR="00611983" w:rsidRPr="00611983" w:rsidRDefault="00611983" w:rsidP="0061198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Headers: </w:t>
      </w:r>
      <w:r w:rsidRPr="00611983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Authorization: Bearer {token}</w:t>
      </w:r>
    </w:p>
    <w:p w14:paraId="51D5BDA4" w14:textId="77777777" w:rsidR="00611983" w:rsidRPr="00611983" w:rsidRDefault="00611983" w:rsidP="0061198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Request Body: Form data with blog fields and image</w:t>
      </w:r>
    </w:p>
    <w:p w14:paraId="0FD91166" w14:textId="77777777" w:rsidR="00611983" w:rsidRPr="00611983" w:rsidRDefault="00611983" w:rsidP="0061198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Response: Created blog post</w:t>
      </w:r>
    </w:p>
    <w:p w14:paraId="157D4136" w14:textId="77777777" w:rsidR="00611983" w:rsidRPr="00611983" w:rsidRDefault="00611983" w:rsidP="0061198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POST /api/gallery</w:t>
      </w: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</w:t>
      </w:r>
    </w:p>
    <w:p w14:paraId="013B6F37" w14:textId="77777777" w:rsidR="00611983" w:rsidRPr="00611983" w:rsidRDefault="00611983" w:rsidP="0061198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Description: Creates new gallery item</w:t>
      </w:r>
    </w:p>
    <w:p w14:paraId="6026461A" w14:textId="77777777" w:rsidR="00611983" w:rsidRPr="00611983" w:rsidRDefault="00611983" w:rsidP="0061198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Headers: </w:t>
      </w:r>
      <w:r w:rsidRPr="00611983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Authorization: Bearer {token}</w:t>
      </w:r>
    </w:p>
    <w:p w14:paraId="375C4B55" w14:textId="77777777" w:rsidR="00611983" w:rsidRPr="00611983" w:rsidRDefault="00611983" w:rsidP="0061198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Request Body: Form data with gallery fields and image</w:t>
      </w:r>
    </w:p>
    <w:p w14:paraId="6AC2D2CB" w14:textId="77777777" w:rsidR="00611983" w:rsidRPr="00611983" w:rsidRDefault="00611983" w:rsidP="0061198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Response: Created gallery item</w:t>
      </w:r>
    </w:p>
    <w:p w14:paraId="4EEE2144" w14:textId="77777777" w:rsidR="00611983" w:rsidRPr="00611983" w:rsidRDefault="00000000" w:rsidP="006119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 w14:anchorId="57336266">
          <v:rect id="_x0000_i1037" style="width:0;height:1.5pt" o:hralign="center" o:hrstd="t" o:hr="t" fillcolor="#a0a0a0" stroked="f"/>
        </w:pict>
      </w:r>
    </w:p>
    <w:p w14:paraId="207F055F" w14:textId="77777777" w:rsidR="00611983" w:rsidRPr="00611983" w:rsidRDefault="00611983" w:rsidP="00611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61198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te-IN"/>
          <w14:ligatures w14:val="none"/>
        </w:rPr>
        <w:t>This documentation was last updated on May 2, 2025.</w:t>
      </w:r>
    </w:p>
    <w:p w14:paraId="3E85C3AE" w14:textId="77777777" w:rsidR="005B19D7" w:rsidRPr="00611983" w:rsidRDefault="005B19D7" w:rsidP="00611983"/>
    <w:sectPr w:rsidR="005B19D7" w:rsidRPr="00611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Fira Code">
    <w:altName w:val="Fira Code"/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D4F17"/>
    <w:multiLevelType w:val="multilevel"/>
    <w:tmpl w:val="B3DA5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177019"/>
    <w:multiLevelType w:val="multilevel"/>
    <w:tmpl w:val="75188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330315"/>
    <w:multiLevelType w:val="multilevel"/>
    <w:tmpl w:val="B3B26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E01597"/>
    <w:multiLevelType w:val="multilevel"/>
    <w:tmpl w:val="FCB2E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86587A"/>
    <w:multiLevelType w:val="multilevel"/>
    <w:tmpl w:val="0322A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762B3E"/>
    <w:multiLevelType w:val="multilevel"/>
    <w:tmpl w:val="23A01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880DA0"/>
    <w:multiLevelType w:val="multilevel"/>
    <w:tmpl w:val="D46C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C45A75"/>
    <w:multiLevelType w:val="multilevel"/>
    <w:tmpl w:val="1C683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9E1170"/>
    <w:multiLevelType w:val="multilevel"/>
    <w:tmpl w:val="3620F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024BED"/>
    <w:multiLevelType w:val="multilevel"/>
    <w:tmpl w:val="23ACE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FC34B7"/>
    <w:multiLevelType w:val="multilevel"/>
    <w:tmpl w:val="FCAAB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557E22"/>
    <w:multiLevelType w:val="multilevel"/>
    <w:tmpl w:val="4ACCE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66105B"/>
    <w:multiLevelType w:val="multilevel"/>
    <w:tmpl w:val="4F7A5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DA4E0E"/>
    <w:multiLevelType w:val="multilevel"/>
    <w:tmpl w:val="8B56E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781918"/>
    <w:multiLevelType w:val="multilevel"/>
    <w:tmpl w:val="A09CE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0C2ED8"/>
    <w:multiLevelType w:val="multilevel"/>
    <w:tmpl w:val="8DDC9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C42DCE"/>
    <w:multiLevelType w:val="multilevel"/>
    <w:tmpl w:val="DA1CF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D80202"/>
    <w:multiLevelType w:val="multilevel"/>
    <w:tmpl w:val="8B801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ED027B"/>
    <w:multiLevelType w:val="multilevel"/>
    <w:tmpl w:val="AF20F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78059A"/>
    <w:multiLevelType w:val="multilevel"/>
    <w:tmpl w:val="124E7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2A2AB7"/>
    <w:multiLevelType w:val="multilevel"/>
    <w:tmpl w:val="D2964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363FDD"/>
    <w:multiLevelType w:val="multilevel"/>
    <w:tmpl w:val="A1F4B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BD08D7"/>
    <w:multiLevelType w:val="multilevel"/>
    <w:tmpl w:val="B8BC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6133DB"/>
    <w:multiLevelType w:val="multilevel"/>
    <w:tmpl w:val="51EC2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0685789">
    <w:abstractNumId w:val="15"/>
  </w:num>
  <w:num w:numId="2" w16cid:durableId="309871289">
    <w:abstractNumId w:val="21"/>
  </w:num>
  <w:num w:numId="3" w16cid:durableId="1952856702">
    <w:abstractNumId w:val="23"/>
  </w:num>
  <w:num w:numId="4" w16cid:durableId="1119110331">
    <w:abstractNumId w:val="17"/>
  </w:num>
  <w:num w:numId="5" w16cid:durableId="228469245">
    <w:abstractNumId w:val="7"/>
  </w:num>
  <w:num w:numId="6" w16cid:durableId="472525136">
    <w:abstractNumId w:val="16"/>
  </w:num>
  <w:num w:numId="7" w16cid:durableId="489567541">
    <w:abstractNumId w:val="1"/>
  </w:num>
  <w:num w:numId="8" w16cid:durableId="1565682903">
    <w:abstractNumId w:val="14"/>
  </w:num>
  <w:num w:numId="9" w16cid:durableId="1185826786">
    <w:abstractNumId w:val="4"/>
  </w:num>
  <w:num w:numId="10" w16cid:durableId="2014143152">
    <w:abstractNumId w:val="9"/>
  </w:num>
  <w:num w:numId="11" w16cid:durableId="1268122609">
    <w:abstractNumId w:val="20"/>
  </w:num>
  <w:num w:numId="12" w16cid:durableId="1975015169">
    <w:abstractNumId w:val="18"/>
  </w:num>
  <w:num w:numId="13" w16cid:durableId="76097197">
    <w:abstractNumId w:val="8"/>
  </w:num>
  <w:num w:numId="14" w16cid:durableId="66922843">
    <w:abstractNumId w:val="13"/>
  </w:num>
  <w:num w:numId="15" w16cid:durableId="1066150308">
    <w:abstractNumId w:val="10"/>
  </w:num>
  <w:num w:numId="16" w16cid:durableId="763379854">
    <w:abstractNumId w:val="0"/>
  </w:num>
  <w:num w:numId="17" w16cid:durableId="1382899652">
    <w:abstractNumId w:val="5"/>
  </w:num>
  <w:num w:numId="18" w16cid:durableId="672223720">
    <w:abstractNumId w:val="19"/>
  </w:num>
  <w:num w:numId="19" w16cid:durableId="1855874832">
    <w:abstractNumId w:val="2"/>
  </w:num>
  <w:num w:numId="20" w16cid:durableId="450319994">
    <w:abstractNumId w:val="12"/>
  </w:num>
  <w:num w:numId="21" w16cid:durableId="1212308911">
    <w:abstractNumId w:val="3"/>
  </w:num>
  <w:num w:numId="22" w16cid:durableId="1539777842">
    <w:abstractNumId w:val="6"/>
  </w:num>
  <w:num w:numId="23" w16cid:durableId="791361359">
    <w:abstractNumId w:val="11"/>
  </w:num>
  <w:num w:numId="24" w16cid:durableId="245698564">
    <w:abstractNumId w:val="2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i Praveen">
    <w15:presenceInfo w15:providerId="Windows Live" w15:userId="216b57551584fb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983"/>
    <w:rsid w:val="002201F3"/>
    <w:rsid w:val="00283EA2"/>
    <w:rsid w:val="003756F6"/>
    <w:rsid w:val="005B19D7"/>
    <w:rsid w:val="00611983"/>
    <w:rsid w:val="00680A48"/>
    <w:rsid w:val="006B7932"/>
    <w:rsid w:val="008245BE"/>
    <w:rsid w:val="00A06AF8"/>
    <w:rsid w:val="00A345B1"/>
    <w:rsid w:val="00A37B1A"/>
    <w:rsid w:val="00A7287A"/>
    <w:rsid w:val="00B51AEC"/>
    <w:rsid w:val="00F9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66219"/>
  <w15:chartTrackingRefBased/>
  <w15:docId w15:val="{6D1FE50D-DD85-420D-AD30-7526D7BE1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19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e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6119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te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6119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te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983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e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11983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te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11983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te-IN"/>
      <w14:ligatures w14:val="none"/>
    </w:rPr>
  </w:style>
  <w:style w:type="paragraph" w:customStyle="1" w:styleId="whitespace-normal">
    <w:name w:val="whitespace-normal"/>
    <w:basedOn w:val="Normal"/>
    <w:rsid w:val="00611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e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11983"/>
    <w:rPr>
      <w:color w:val="0000FF"/>
      <w:u w:val="single"/>
    </w:rPr>
  </w:style>
  <w:style w:type="paragraph" w:customStyle="1" w:styleId="whitespace-pre-wrap">
    <w:name w:val="whitespace-pre-wrap"/>
    <w:basedOn w:val="Normal"/>
    <w:rsid w:val="00611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e-IN"/>
      <w14:ligatures w14:val="none"/>
    </w:rPr>
  </w:style>
  <w:style w:type="character" w:styleId="Strong">
    <w:name w:val="Strong"/>
    <w:basedOn w:val="DefaultParagraphFont"/>
    <w:uiPriority w:val="22"/>
    <w:qFormat/>
    <w:rsid w:val="0061198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19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te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1983"/>
    <w:rPr>
      <w:rFonts w:ascii="Courier New" w:eastAsia="Times New Roman" w:hAnsi="Courier New" w:cs="Courier New"/>
      <w:kern w:val="0"/>
      <w:sz w:val="20"/>
      <w:szCs w:val="20"/>
      <w:lang w:eastAsia="en-IN" w:bidi="te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1198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11983"/>
  </w:style>
  <w:style w:type="character" w:styleId="Emphasis">
    <w:name w:val="Emphasis"/>
    <w:basedOn w:val="DefaultParagraphFont"/>
    <w:uiPriority w:val="20"/>
    <w:qFormat/>
    <w:rsid w:val="00611983"/>
    <w:rPr>
      <w:i/>
      <w:iCs/>
    </w:rPr>
  </w:style>
  <w:style w:type="table" w:styleId="TableGrid">
    <w:name w:val="Table Grid"/>
    <w:basedOn w:val="TableNormal"/>
    <w:uiPriority w:val="39"/>
    <w:rsid w:val="00611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1198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61198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61198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A37B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8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8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3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4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3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1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2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daville-admin-dev.vercel.app" TargetMode="Externa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https://odaville-dev.vercel.ap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min.odaville.com" TargetMode="External"/><Relationship Id="rId11" Type="http://schemas.openxmlformats.org/officeDocument/2006/relationships/hyperlink" Target="http://www.odaville.com" TargetMode="External"/><Relationship Id="rId5" Type="http://schemas.openxmlformats.org/officeDocument/2006/relationships/hyperlink" Target="https://www.odaville.com" TargetMode="External"/><Relationship Id="rId10" Type="http://schemas.openxmlformats.org/officeDocument/2006/relationships/hyperlink" Target="https://github.com/%5BORGANIZATION%5D/odaville-adm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%5BORGANIZATION%5D/odavill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2161</Words>
  <Characters>12322</Characters>
  <Application>Microsoft Office Word</Application>
  <DocSecurity>0</DocSecurity>
  <Lines>102</Lines>
  <Paragraphs>28</Paragraphs>
  <ScaleCrop>false</ScaleCrop>
  <Company/>
  <LinksUpToDate>false</LinksUpToDate>
  <CharactersWithSpaces>14455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Praveen</dc:creator>
  <cp:keywords/>
  <dc:description/>
  <cp:lastModifiedBy>Sai Praveen</cp:lastModifiedBy>
  <cp:revision>12</cp:revision>
  <dcterms:created xsi:type="dcterms:W3CDTF">2025-05-02T03:43:00Z</dcterms:created>
  <dcterms:modified xsi:type="dcterms:W3CDTF">2025-05-03T07:23:00Z</dcterms:modified>
</cp:coreProperties>
</file>